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EEFD" w14:textId="31BF92C2" w:rsidR="000534D5" w:rsidRPr="00C165F8" w:rsidRDefault="002100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B1871B8" wp14:editId="19315CF4">
                <wp:simplePos x="0" y="0"/>
                <wp:positionH relativeFrom="margin">
                  <wp:posOffset>1351280</wp:posOffset>
                </wp:positionH>
                <wp:positionV relativeFrom="paragraph">
                  <wp:posOffset>8216265</wp:posOffset>
                </wp:positionV>
                <wp:extent cx="949960" cy="2209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205F" w14:textId="77777777" w:rsidR="002100E6" w:rsidRDefault="009A6027" w:rsidP="009A6027">
                            <w:pPr>
                              <w:contextualSpacing/>
                              <w:jc w:val="center"/>
                              <w:rPr>
                                <w:ins w:id="0" w:author="Vasilis Gavrielatos" w:date="2021-02-11T16:08:00Z"/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Since 2017</w:t>
                            </w:r>
                          </w:p>
                          <w:p w14:paraId="01990B9A" w14:textId="360EAE7A" w:rsidR="009A6027" w:rsidRPr="00B861FC" w:rsidRDefault="009A6027" w:rsidP="002100E6">
                            <w:pPr>
                              <w:contextualSpacing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pPrChange w:id="1" w:author="Vasilis Gavrielatos" w:date="2021-02-11T16:08:00Z">
                                <w:pPr>
                                  <w:contextualSpacing/>
                                  <w:jc w:val="center"/>
                                </w:pPr>
                              </w:pPrChange>
                            </w:pPr>
                            <w:del w:id="2" w:author="Vasilis Gavrielatos" w:date="2021-02-11T16:08:00Z">
                              <w:r w:rsidRPr="00B861FC" w:rsidDel="002100E6">
                                <w:rPr>
                                  <w:rFonts w:ascii="Rajdhani" w:hAnsi="Rajdhani" w:cs="Rajdhani"/>
                                  <w:sz w:val="24"/>
                                  <w:szCs w:val="24"/>
                                </w:rPr>
                                <w:delText xml:space="preserve"> 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87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4pt;margin-top:646.95pt;width:74.8pt;height:17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" filled="f" stroked="f">
                <v:textbox>
                  <w:txbxContent>
                    <w:p w14:paraId="1A83205F" w14:textId="77777777" w:rsidR="002100E6" w:rsidRDefault="009A6027" w:rsidP="009A6027">
                      <w:pPr>
                        <w:contextualSpacing/>
                        <w:jc w:val="center"/>
                        <w:rPr>
                          <w:ins w:id="3" w:author="Vasilis Gavrielatos" w:date="2021-02-11T16:08:00Z"/>
                          <w:rFonts w:ascii="Rajdhani" w:hAnsi="Rajdhani" w:cs="Rajdhani"/>
                          <w:sz w:val="24"/>
                          <w:szCs w:val="24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Since 2017</w:t>
                      </w:r>
                    </w:p>
                    <w:p w14:paraId="01990B9A" w14:textId="360EAE7A" w:rsidR="009A6027" w:rsidRPr="00B861FC" w:rsidRDefault="009A6027" w:rsidP="002100E6">
                      <w:pPr>
                        <w:contextualSpacing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pPrChange w:id="4" w:author="Vasilis Gavrielatos" w:date="2021-02-11T16:08:00Z">
                          <w:pPr>
                            <w:contextualSpacing/>
                            <w:jc w:val="center"/>
                          </w:pPr>
                        </w:pPrChange>
                      </w:pPr>
                      <w:del w:id="5" w:author="Vasilis Gavrielatos" w:date="2021-02-11T16:08:00Z">
                        <w:r w:rsidRPr="00B861FC" w:rsidDel="002100E6">
                          <w:rPr>
                            <w:rFonts w:ascii="Rajdhani" w:hAnsi="Rajdhani" w:cs="Rajdhani"/>
                            <w:sz w:val="24"/>
                            <w:szCs w:val="24"/>
                          </w:rPr>
                          <w:delText xml:space="preserve"> </w:delText>
                        </w:r>
                      </w:del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42734" wp14:editId="0AA93A61">
                <wp:simplePos x="0" y="0"/>
                <wp:positionH relativeFrom="column">
                  <wp:posOffset>2353945</wp:posOffset>
                </wp:positionH>
                <wp:positionV relativeFrom="paragraph">
                  <wp:posOffset>8241665</wp:posOffset>
                </wp:positionV>
                <wp:extent cx="0" cy="9144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E6D46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35pt,648.95pt" to="185.3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558F34" wp14:editId="25640F3C">
                <wp:simplePos x="0" y="0"/>
                <wp:positionH relativeFrom="margin">
                  <wp:posOffset>2357755</wp:posOffset>
                </wp:positionH>
                <wp:positionV relativeFrom="paragraph">
                  <wp:posOffset>8164830</wp:posOffset>
                </wp:positionV>
                <wp:extent cx="3848100" cy="141859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18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D10D" w14:textId="77777777" w:rsidR="00795589" w:rsidRPr="00795589" w:rsidRDefault="00795589" w:rsidP="00C165F8">
                            <w:pPr>
                              <w:spacing w:after="0" w:line="240" w:lineRule="auto"/>
                              <w:jc w:val="both"/>
                              <w:rPr>
                                <w:rFonts w:ascii="Rajdhani Medium" w:hAnsi="Rajdhani Medium" w:cs="Rajdhani Medium"/>
                              </w:rPr>
                            </w:pPr>
                            <w:r w:rsidRPr="00795589">
                              <w:rPr>
                                <w:rFonts w:ascii="Rajdhani Medium" w:hAnsi="Rajdhani Medium" w:cs="Rajdhani Medium"/>
                              </w:rPr>
                              <w:t>Teaching at the University of Edinburgh,</w:t>
                            </w:r>
                          </w:p>
                          <w:p w14:paraId="1D44329F" w14:textId="77777777" w:rsidR="00795589" w:rsidRPr="00A201B2" w:rsidRDefault="0079558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TA / Tutor / Marker &amp; covering Lectures</w:t>
                            </w:r>
                            <w:del w:id="6" w:author="Vasilis Gavrielatos" w:date="2021-02-11T15:06:00Z">
                              <w:r w:rsidRPr="00A201B2" w:rsidDel="004F4A51">
                                <w:rPr>
                                  <w:rFonts w:ascii="Rajdhani" w:hAnsi="Rajdhani" w:cs="Rajdhani"/>
                                  <w:sz w:val="20"/>
                                  <w:szCs w:val="20"/>
                                </w:rPr>
                                <w:delText xml:space="preserve"> – </w:delText>
                              </w:r>
                            </w:del>
                          </w:p>
                          <w:p w14:paraId="74DF41E9" w14:textId="07B5A10C" w:rsidR="00795589" w:rsidRDefault="0079558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Classes: Computer Architecture, Introduction to Computer Systems Parallel Architectures</w:t>
                            </w:r>
                          </w:p>
                          <w:p w14:paraId="5DEFF86A" w14:textId="77777777" w:rsidR="00C165F8" w:rsidRPr="00A201B2" w:rsidRDefault="00C165F8" w:rsidP="00C165F8">
                            <w:pPr>
                              <w:pStyle w:val="ListParagraph"/>
                              <w:spacing w:after="0"/>
                              <w:ind w:left="113"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</w:p>
                          <w:p w14:paraId="09ADD9AA" w14:textId="77777777" w:rsidR="00795589" w:rsidRDefault="00795589" w:rsidP="00C165F8">
                            <w:pPr>
                              <w:spacing w:after="0"/>
                              <w:jc w:val="both"/>
                              <w:rPr>
                                <w:rFonts w:ascii="Rajdhani Medium" w:hAnsi="Rajdhani Medium" w:cs="Rajdhani Medium"/>
                                <w:sz w:val="20"/>
                                <w:szCs w:val="20"/>
                              </w:rPr>
                            </w:pPr>
                            <w:r w:rsidRPr="00795589">
                              <w:rPr>
                                <w:rFonts w:ascii="Rajdhani Medium" w:hAnsi="Rajdhani Medium" w:cs="Rajdhani Medium"/>
                                <w:sz w:val="20"/>
                                <w:szCs w:val="20"/>
                              </w:rPr>
                              <w:t xml:space="preserve">DSP engineer, </w:t>
                            </w:r>
                            <w:proofErr w:type="spellStart"/>
                            <w:r w:rsidRPr="00795589">
                              <w:rPr>
                                <w:rFonts w:ascii="Rajdhani Medium" w:hAnsi="Rajdhani Medium" w:cs="Rajdhani Medium"/>
                                <w:sz w:val="20"/>
                                <w:szCs w:val="20"/>
                              </w:rPr>
                              <w:t>Akya</w:t>
                            </w:r>
                            <w:proofErr w:type="spellEnd"/>
                            <w:r w:rsidRPr="00795589">
                              <w:rPr>
                                <w:rFonts w:ascii="Rajdhani Medium" w:hAnsi="Rajdhani Medium" w:cs="Rajdhani Medium"/>
                                <w:sz w:val="20"/>
                                <w:szCs w:val="20"/>
                              </w:rPr>
                              <w:t xml:space="preserve"> Limited, UK</w:t>
                            </w:r>
                          </w:p>
                          <w:p w14:paraId="26CC0C25" w14:textId="5DB131B8" w:rsidR="00795589" w:rsidRPr="00A201B2" w:rsidRDefault="0079558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EDA tool design in C++</w:t>
                            </w:r>
                          </w:p>
                          <w:p w14:paraId="40D5DCA3" w14:textId="77777777" w:rsidR="00795589" w:rsidRPr="00795589" w:rsidRDefault="00795589" w:rsidP="00795589">
                            <w:pPr>
                              <w:jc w:val="both"/>
                              <w:rPr>
                                <w:rFonts w:ascii="Rajdhani Medium" w:hAnsi="Rajdhani Medium" w:cs="Rajdhani Medium"/>
                                <w:sz w:val="20"/>
                                <w:szCs w:val="20"/>
                              </w:rPr>
                            </w:pPr>
                          </w:p>
                          <w:p w14:paraId="65EA1F8A" w14:textId="77777777" w:rsidR="00795589" w:rsidRPr="00795589" w:rsidRDefault="00795589" w:rsidP="0079558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8F34" id="_x0000_s1027" type="#_x0000_t202" style="position:absolute;margin-left:185.65pt;margin-top:642.9pt;width:303pt;height:111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" filled="f" stroked="f">
                <v:textbox>
                  <w:txbxContent>
                    <w:p w14:paraId="69FBD10D" w14:textId="77777777" w:rsidR="00795589" w:rsidRPr="00795589" w:rsidRDefault="00795589" w:rsidP="00C165F8">
                      <w:pPr>
                        <w:spacing w:after="0" w:line="240" w:lineRule="auto"/>
                        <w:jc w:val="both"/>
                        <w:rPr>
                          <w:rFonts w:ascii="Rajdhani Medium" w:hAnsi="Rajdhani Medium" w:cs="Rajdhani Medium"/>
                        </w:rPr>
                      </w:pPr>
                      <w:r w:rsidRPr="00795589">
                        <w:rPr>
                          <w:rFonts w:ascii="Rajdhani Medium" w:hAnsi="Rajdhani Medium" w:cs="Rajdhani Medium"/>
                        </w:rPr>
                        <w:t>Teaching at the University of Edinburgh,</w:t>
                      </w:r>
                    </w:p>
                    <w:p w14:paraId="1D44329F" w14:textId="77777777" w:rsidR="00795589" w:rsidRPr="00A201B2" w:rsidRDefault="0079558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TA / Tutor / Marker &amp; covering Lectures</w:t>
                      </w:r>
                      <w:del w:id="7" w:author="Vasilis Gavrielatos" w:date="2021-02-11T15:06:00Z">
                        <w:r w:rsidRPr="00A201B2" w:rsidDel="004F4A51">
                          <w:rPr>
                            <w:rFonts w:ascii="Rajdhani" w:hAnsi="Rajdhani" w:cs="Rajdhani"/>
                            <w:sz w:val="20"/>
                            <w:szCs w:val="20"/>
                          </w:rPr>
                          <w:delText xml:space="preserve"> – </w:delText>
                        </w:r>
                      </w:del>
                    </w:p>
                    <w:p w14:paraId="74DF41E9" w14:textId="07B5A10C" w:rsidR="00795589" w:rsidRDefault="0079558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Classes: Computer Architecture, Introduction to Computer Systems Parallel Architectures</w:t>
                      </w:r>
                    </w:p>
                    <w:p w14:paraId="5DEFF86A" w14:textId="77777777" w:rsidR="00C165F8" w:rsidRPr="00A201B2" w:rsidRDefault="00C165F8" w:rsidP="00C165F8">
                      <w:pPr>
                        <w:pStyle w:val="ListParagraph"/>
                        <w:spacing w:after="0"/>
                        <w:ind w:left="113"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</w:p>
                    <w:p w14:paraId="09ADD9AA" w14:textId="77777777" w:rsidR="00795589" w:rsidRDefault="00795589" w:rsidP="00C165F8">
                      <w:pPr>
                        <w:spacing w:after="0"/>
                        <w:jc w:val="both"/>
                        <w:rPr>
                          <w:rFonts w:ascii="Rajdhani Medium" w:hAnsi="Rajdhani Medium" w:cs="Rajdhani Medium"/>
                          <w:sz w:val="20"/>
                          <w:szCs w:val="20"/>
                        </w:rPr>
                      </w:pPr>
                      <w:r w:rsidRPr="00795589">
                        <w:rPr>
                          <w:rFonts w:ascii="Rajdhani Medium" w:hAnsi="Rajdhani Medium" w:cs="Rajdhani Medium"/>
                          <w:sz w:val="20"/>
                          <w:szCs w:val="20"/>
                        </w:rPr>
                        <w:t xml:space="preserve">DSP engineer, </w:t>
                      </w:r>
                      <w:proofErr w:type="spellStart"/>
                      <w:r w:rsidRPr="00795589">
                        <w:rPr>
                          <w:rFonts w:ascii="Rajdhani Medium" w:hAnsi="Rajdhani Medium" w:cs="Rajdhani Medium"/>
                          <w:sz w:val="20"/>
                          <w:szCs w:val="20"/>
                        </w:rPr>
                        <w:t>Akya</w:t>
                      </w:r>
                      <w:proofErr w:type="spellEnd"/>
                      <w:r w:rsidRPr="00795589">
                        <w:rPr>
                          <w:rFonts w:ascii="Rajdhani Medium" w:hAnsi="Rajdhani Medium" w:cs="Rajdhani Medium"/>
                          <w:sz w:val="20"/>
                          <w:szCs w:val="20"/>
                        </w:rPr>
                        <w:t xml:space="preserve"> Limited, UK</w:t>
                      </w:r>
                    </w:p>
                    <w:p w14:paraId="26CC0C25" w14:textId="5DB131B8" w:rsidR="00795589" w:rsidRPr="00A201B2" w:rsidRDefault="0079558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EDA tool design in C++</w:t>
                      </w:r>
                    </w:p>
                    <w:p w14:paraId="40D5DCA3" w14:textId="77777777" w:rsidR="00795589" w:rsidRPr="00795589" w:rsidRDefault="00795589" w:rsidP="00795589">
                      <w:pPr>
                        <w:jc w:val="both"/>
                        <w:rPr>
                          <w:rFonts w:ascii="Rajdhani Medium" w:hAnsi="Rajdhani Medium" w:cs="Rajdhani Medium"/>
                          <w:sz w:val="20"/>
                          <w:szCs w:val="20"/>
                        </w:rPr>
                      </w:pPr>
                    </w:p>
                    <w:p w14:paraId="65EA1F8A" w14:textId="77777777" w:rsidR="00795589" w:rsidRPr="00795589" w:rsidRDefault="00795589" w:rsidP="00795589">
                      <w:pPr>
                        <w:pStyle w:val="ListParagraph"/>
                        <w:ind w:left="36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EDFF297" wp14:editId="05A1A5D8">
                <wp:simplePos x="0" y="0"/>
                <wp:positionH relativeFrom="margin">
                  <wp:posOffset>1397000</wp:posOffset>
                </wp:positionH>
                <wp:positionV relativeFrom="paragraph">
                  <wp:posOffset>8909329</wp:posOffset>
                </wp:positionV>
                <wp:extent cx="949960" cy="317500"/>
                <wp:effectExtent l="0" t="0" r="0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6B8A9" w14:textId="19806A89" w:rsidR="009A6027" w:rsidRPr="00B861FC" w:rsidRDefault="009A6027" w:rsidP="009A6027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6</w:t>
                            </w: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F297" id="Text Box 12" o:spid="_x0000_s1028" type="#_x0000_t202" style="position:absolute;margin-left:110pt;margin-top:701.5pt;width:74.8pt;height: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" filled="f" stroked="f">
                <v:textbox>
                  <w:txbxContent>
                    <w:p w14:paraId="5756B8A9" w14:textId="19806A89" w:rsidR="009A6027" w:rsidRPr="00B861FC" w:rsidRDefault="009A6027" w:rsidP="009A6027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6</w:t>
                      </w: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9763F" wp14:editId="4460B509">
                <wp:simplePos x="0" y="0"/>
                <wp:positionH relativeFrom="column">
                  <wp:posOffset>-1194269</wp:posOffset>
                </wp:positionH>
                <wp:positionV relativeFrom="paragraph">
                  <wp:posOffset>-946150</wp:posOffset>
                </wp:positionV>
                <wp:extent cx="2528600" cy="10885170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600" cy="10885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313B" id="Rectangle 1" o:spid="_x0000_s1026" style="position:absolute;margin-left:-94.05pt;margin-top:-74.5pt;width:199.1pt;height:8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" fillcolor="#d8d8d8 [2732]" stroked="f" strokeweight="1pt"/>
            </w:pict>
          </mc:Fallback>
        </mc:AlternateContent>
      </w:r>
      <w:r w:rsidR="00344DE5">
        <w:rPr>
          <w:noProof/>
        </w:rPr>
        <w:drawing>
          <wp:anchor distT="0" distB="0" distL="114300" distR="114300" simplePos="0" relativeHeight="251710464" behindDoc="0" locked="0" layoutInCell="1" allowOverlap="1" wp14:anchorId="5B503B31" wp14:editId="4D0DFF92">
            <wp:simplePos x="0" y="0"/>
            <wp:positionH relativeFrom="margin">
              <wp:posOffset>-658495</wp:posOffset>
            </wp:positionH>
            <wp:positionV relativeFrom="paragraph">
              <wp:posOffset>3503930</wp:posOffset>
            </wp:positionV>
            <wp:extent cx="238125" cy="233045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E5">
        <w:rPr>
          <w:noProof/>
        </w:rPr>
        <w:drawing>
          <wp:anchor distT="0" distB="0" distL="114300" distR="114300" simplePos="0" relativeHeight="251709440" behindDoc="0" locked="0" layoutInCell="1" allowOverlap="1" wp14:anchorId="2ADEC294" wp14:editId="2D12740F">
            <wp:simplePos x="0" y="0"/>
            <wp:positionH relativeFrom="margin">
              <wp:posOffset>-648335</wp:posOffset>
            </wp:positionH>
            <wp:positionV relativeFrom="paragraph">
              <wp:posOffset>3236595</wp:posOffset>
            </wp:positionV>
            <wp:extent cx="220980" cy="220980"/>
            <wp:effectExtent l="0" t="0" r="762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E5">
        <w:rPr>
          <w:noProof/>
        </w:rPr>
        <w:drawing>
          <wp:anchor distT="0" distB="0" distL="114300" distR="114300" simplePos="0" relativeHeight="251708416" behindDoc="0" locked="0" layoutInCell="1" allowOverlap="1" wp14:anchorId="47684AC1" wp14:editId="37FB2C21">
            <wp:simplePos x="0" y="0"/>
            <wp:positionH relativeFrom="margin">
              <wp:posOffset>-642620</wp:posOffset>
            </wp:positionH>
            <wp:positionV relativeFrom="paragraph">
              <wp:posOffset>2972435</wp:posOffset>
            </wp:positionV>
            <wp:extent cx="214630" cy="2159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E5">
        <w:rPr>
          <w:noProof/>
        </w:rPr>
        <w:drawing>
          <wp:anchor distT="0" distB="0" distL="114300" distR="114300" simplePos="0" relativeHeight="251707392" behindDoc="0" locked="0" layoutInCell="1" allowOverlap="1" wp14:anchorId="1B41356C" wp14:editId="39D8CF2C">
            <wp:simplePos x="0" y="0"/>
            <wp:positionH relativeFrom="margin">
              <wp:posOffset>-648335</wp:posOffset>
            </wp:positionH>
            <wp:positionV relativeFrom="paragraph">
              <wp:posOffset>2753995</wp:posOffset>
            </wp:positionV>
            <wp:extent cx="220980" cy="15875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E5">
        <w:rPr>
          <w:noProof/>
        </w:rPr>
        <w:drawing>
          <wp:anchor distT="0" distB="0" distL="114300" distR="114300" simplePos="0" relativeHeight="251706368" behindDoc="0" locked="0" layoutInCell="1" allowOverlap="1" wp14:anchorId="0887F274" wp14:editId="4D909503">
            <wp:simplePos x="0" y="0"/>
            <wp:positionH relativeFrom="margin">
              <wp:posOffset>-647700</wp:posOffset>
            </wp:positionH>
            <wp:positionV relativeFrom="paragraph">
              <wp:posOffset>2357120</wp:posOffset>
            </wp:positionV>
            <wp:extent cx="228600" cy="2286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DE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39130" wp14:editId="3EB17F9D">
                <wp:simplePos x="0" y="0"/>
                <wp:positionH relativeFrom="column">
                  <wp:posOffset>-442595</wp:posOffset>
                </wp:positionH>
                <wp:positionV relativeFrom="paragraph">
                  <wp:posOffset>2308860</wp:posOffset>
                </wp:positionV>
                <wp:extent cx="173291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4C840" w14:textId="19B47091" w:rsidR="006274C5" w:rsidRPr="003A5E71" w:rsidRDefault="006274C5" w:rsidP="003A5E71">
                            <w:pPr>
                              <w:spacing w:line="240" w:lineRule="auto"/>
                              <w:contextualSpacing/>
                              <w:rPr>
                                <w:rFonts w:ascii="Rajdhani" w:hAnsi="Rajdhani" w:cs="Rajdhani"/>
                              </w:rPr>
                            </w:pPr>
                            <w:r w:rsidRPr="003A5E71">
                              <w:rPr>
                                <w:rFonts w:ascii="Rajdhani" w:hAnsi="Rajdhani" w:cs="Rajdhani"/>
                              </w:rPr>
                              <w:t>Edinburgh, United Kingdom</w:t>
                            </w:r>
                          </w:p>
                          <w:p w14:paraId="3A4F23FF" w14:textId="71F5D33A" w:rsidR="006274C5" w:rsidRPr="003A5E71" w:rsidRDefault="006274C5" w:rsidP="003A5E71">
                            <w:pPr>
                              <w:spacing w:line="240" w:lineRule="auto"/>
                              <w:contextualSpacing/>
                              <w:rPr>
                                <w:rFonts w:ascii="Rajdhani" w:hAnsi="Rajdhani" w:cs="Rajdhani"/>
                              </w:rPr>
                            </w:pPr>
                            <w:r w:rsidRPr="003A5E71">
                              <w:rPr>
                                <w:rFonts w:ascii="Rajdhani" w:hAnsi="Rajdhani" w:cs="Rajdhani"/>
                              </w:rPr>
                              <w:t>+44 7763961626</w:t>
                            </w:r>
                          </w:p>
                          <w:p w14:paraId="7EB540AB" w14:textId="77777777" w:rsidR="003A5E71" w:rsidRPr="003A5E71" w:rsidRDefault="003A5E71" w:rsidP="003A5E71">
                            <w:pPr>
                              <w:spacing w:line="240" w:lineRule="auto"/>
                              <w:contextualSpacing/>
                              <w:rPr>
                                <w:rFonts w:ascii="Rajdhani" w:hAnsi="Rajdhani" w:cs="Rajdhani"/>
                              </w:rPr>
                            </w:pPr>
                          </w:p>
                          <w:p w14:paraId="2AF23C36" w14:textId="0425104B" w:rsidR="006274C5" w:rsidRPr="00EB5A79" w:rsidRDefault="002100E6">
                            <w:pPr>
                              <w:rPr>
                                <w:rFonts w:ascii="Rajdhani" w:hAnsi="Rajdhani" w:cs="Rajdhani"/>
                              </w:rPr>
                            </w:pPr>
                            <w:hyperlink r:id="rId10" w:history="1">
                              <w:r w:rsidR="006274C5" w:rsidRPr="00EB5A79">
                                <w:rPr>
                                  <w:rStyle w:val="Hyperlink"/>
                                  <w:rFonts w:ascii="Rajdhani" w:hAnsi="Rajdhani" w:cs="Rajdhani"/>
                                  <w:color w:val="auto"/>
                                </w:rPr>
                                <w:t>vasigavr1@gmail.com</w:t>
                              </w:r>
                            </w:hyperlink>
                          </w:p>
                          <w:p w14:paraId="55C467C8" w14:textId="241FFB0D" w:rsidR="006274C5" w:rsidRPr="00EB5A79" w:rsidRDefault="00EB5A79">
                            <w:pPr>
                              <w:rPr>
                                <w:rStyle w:val="Hyperlink"/>
                                <w:rFonts w:ascii="Rajdhani" w:hAnsi="Rajdhani" w:cs="Rajdhani"/>
                                <w:color w:val="auto"/>
                              </w:rPr>
                            </w:pPr>
                            <w:r w:rsidRPr="00EB5A79">
                              <w:rPr>
                                <w:rFonts w:ascii="Rajdhani" w:hAnsi="Rajdhani" w:cs="Rajdhani"/>
                              </w:rPr>
                              <w:fldChar w:fldCharType="begin"/>
                            </w:r>
                            <w:r w:rsidRPr="00EB5A79">
                              <w:rPr>
                                <w:rFonts w:ascii="Rajdhani" w:hAnsi="Rajdhani" w:cs="Rajdhani"/>
                              </w:rPr>
                              <w:instrText xml:space="preserve"> HYPERLINK "https://vasigavr1.github.io/" </w:instrText>
                            </w:r>
                            <w:r w:rsidRPr="00EB5A79">
                              <w:rPr>
                                <w:rFonts w:ascii="Rajdhani" w:hAnsi="Rajdhani" w:cs="Rajdhani"/>
                              </w:rPr>
                              <w:fldChar w:fldCharType="separate"/>
                            </w:r>
                            <w:r w:rsidR="006274C5" w:rsidRPr="00EB5A79">
                              <w:rPr>
                                <w:rStyle w:val="Hyperlink"/>
                                <w:rFonts w:ascii="Rajdhani" w:hAnsi="Rajdhani" w:cs="Rajdhani"/>
                                <w:color w:val="auto"/>
                              </w:rPr>
                              <w:t>vasigavr1.github.io</w:t>
                            </w:r>
                          </w:p>
                          <w:p w14:paraId="7847BAA1" w14:textId="53A280C1" w:rsidR="006274C5" w:rsidRPr="00EB5A79" w:rsidRDefault="00EB5A79">
                            <w:pPr>
                              <w:rPr>
                                <w:rStyle w:val="Hyperlink"/>
                                <w:rFonts w:ascii="Rajdhani" w:hAnsi="Rajdhani" w:cs="Rajdhani"/>
                                <w:color w:val="auto"/>
                              </w:rPr>
                            </w:pPr>
                            <w:r w:rsidRPr="00EB5A79">
                              <w:rPr>
                                <w:rFonts w:ascii="Rajdhani" w:hAnsi="Rajdhani" w:cs="Rajdhani"/>
                              </w:rPr>
                              <w:fldChar w:fldCharType="end"/>
                            </w:r>
                            <w:r w:rsidRPr="00EB5A79">
                              <w:rPr>
                                <w:rFonts w:ascii="Rajdhani" w:hAnsi="Rajdhani" w:cs="Rajdhani"/>
                              </w:rPr>
                              <w:fldChar w:fldCharType="begin"/>
                            </w:r>
                            <w:r w:rsidRPr="00EB5A79">
                              <w:rPr>
                                <w:rFonts w:ascii="Rajdhani" w:hAnsi="Rajdhani" w:cs="Rajdhani"/>
                              </w:rPr>
                              <w:instrText xml:space="preserve"> HYPERLINK "https://www.linkedin.com/in/vasigavr1/" </w:instrText>
                            </w:r>
                            <w:r w:rsidRPr="00EB5A79">
                              <w:rPr>
                                <w:rFonts w:ascii="Rajdhani" w:hAnsi="Rajdhani" w:cs="Rajdhani"/>
                              </w:rPr>
                              <w:fldChar w:fldCharType="separate"/>
                            </w:r>
                            <w:r w:rsidR="006274C5" w:rsidRPr="00EB5A79">
                              <w:rPr>
                                <w:rStyle w:val="Hyperlink"/>
                                <w:rFonts w:ascii="Rajdhani" w:hAnsi="Rajdhani" w:cs="Rajdhani"/>
                                <w:color w:val="auto"/>
                              </w:rPr>
                              <w:t>linkedin.com/in/vasigavr1</w:t>
                            </w:r>
                          </w:p>
                          <w:p w14:paraId="10F0E1FD" w14:textId="405BCE0D" w:rsidR="006274C5" w:rsidRPr="00EB5A79" w:rsidRDefault="00EB5A79">
                            <w:pPr>
                              <w:rPr>
                                <w:rFonts w:ascii="Rajdhani" w:hAnsi="Rajdhani" w:cs="Rajdhani"/>
                              </w:rPr>
                            </w:pPr>
                            <w:r w:rsidRPr="00EB5A79">
                              <w:rPr>
                                <w:rFonts w:ascii="Rajdhani" w:hAnsi="Rajdhani" w:cs="Rajdhani"/>
                              </w:rPr>
                              <w:fldChar w:fldCharType="end"/>
                            </w:r>
                            <w:hyperlink r:id="rId11" w:history="1">
                              <w:r w:rsidR="003A5E71" w:rsidRPr="00EB5A79">
                                <w:rPr>
                                  <w:rStyle w:val="Hyperlink"/>
                                  <w:rFonts w:ascii="Rajdhani" w:hAnsi="Rajdhani" w:cs="Rajdhani"/>
                                  <w:color w:val="auto"/>
                                </w:rPr>
                                <w:t>github.com/vasigavr1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39130" id="_x0000_s1029" type="#_x0000_t202" style="position:absolute;margin-left:-34.85pt;margin-top:181.8pt;width:136.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" filled="f" stroked="f">
                <v:textbox style="mso-fit-shape-to-text:t">
                  <w:txbxContent>
                    <w:p w14:paraId="1214C840" w14:textId="19B47091" w:rsidR="006274C5" w:rsidRPr="003A5E71" w:rsidRDefault="006274C5" w:rsidP="003A5E71">
                      <w:pPr>
                        <w:spacing w:line="240" w:lineRule="auto"/>
                        <w:contextualSpacing/>
                        <w:rPr>
                          <w:rFonts w:ascii="Rajdhani" w:hAnsi="Rajdhani" w:cs="Rajdhani"/>
                        </w:rPr>
                      </w:pPr>
                      <w:r w:rsidRPr="003A5E71">
                        <w:rPr>
                          <w:rFonts w:ascii="Rajdhani" w:hAnsi="Rajdhani" w:cs="Rajdhani"/>
                        </w:rPr>
                        <w:t>Edinburgh, United Kingdom</w:t>
                      </w:r>
                    </w:p>
                    <w:p w14:paraId="3A4F23FF" w14:textId="71F5D33A" w:rsidR="006274C5" w:rsidRPr="003A5E71" w:rsidRDefault="006274C5" w:rsidP="003A5E71">
                      <w:pPr>
                        <w:spacing w:line="240" w:lineRule="auto"/>
                        <w:contextualSpacing/>
                        <w:rPr>
                          <w:rFonts w:ascii="Rajdhani" w:hAnsi="Rajdhani" w:cs="Rajdhani"/>
                        </w:rPr>
                      </w:pPr>
                      <w:r w:rsidRPr="003A5E71">
                        <w:rPr>
                          <w:rFonts w:ascii="Rajdhani" w:hAnsi="Rajdhani" w:cs="Rajdhani"/>
                        </w:rPr>
                        <w:t>+44 7763961626</w:t>
                      </w:r>
                    </w:p>
                    <w:p w14:paraId="7EB540AB" w14:textId="77777777" w:rsidR="003A5E71" w:rsidRPr="003A5E71" w:rsidRDefault="003A5E71" w:rsidP="003A5E71">
                      <w:pPr>
                        <w:spacing w:line="240" w:lineRule="auto"/>
                        <w:contextualSpacing/>
                        <w:rPr>
                          <w:rFonts w:ascii="Rajdhani" w:hAnsi="Rajdhani" w:cs="Rajdhani"/>
                        </w:rPr>
                      </w:pPr>
                    </w:p>
                    <w:p w14:paraId="2AF23C36" w14:textId="0425104B" w:rsidR="006274C5" w:rsidRPr="00EB5A79" w:rsidRDefault="002100E6">
                      <w:pPr>
                        <w:rPr>
                          <w:rFonts w:ascii="Rajdhani" w:hAnsi="Rajdhani" w:cs="Rajdhani"/>
                        </w:rPr>
                      </w:pPr>
                      <w:hyperlink r:id="rId12" w:history="1">
                        <w:r w:rsidR="006274C5" w:rsidRPr="00EB5A79">
                          <w:rPr>
                            <w:rStyle w:val="Hyperlink"/>
                            <w:rFonts w:ascii="Rajdhani" w:hAnsi="Rajdhani" w:cs="Rajdhani"/>
                            <w:color w:val="auto"/>
                          </w:rPr>
                          <w:t>vasigavr1@gmail.com</w:t>
                        </w:r>
                      </w:hyperlink>
                    </w:p>
                    <w:p w14:paraId="55C467C8" w14:textId="241FFB0D" w:rsidR="006274C5" w:rsidRPr="00EB5A79" w:rsidRDefault="00EB5A79">
                      <w:pPr>
                        <w:rPr>
                          <w:rStyle w:val="Hyperlink"/>
                          <w:rFonts w:ascii="Rajdhani" w:hAnsi="Rajdhani" w:cs="Rajdhani"/>
                          <w:color w:val="auto"/>
                        </w:rPr>
                      </w:pPr>
                      <w:r w:rsidRPr="00EB5A79">
                        <w:rPr>
                          <w:rFonts w:ascii="Rajdhani" w:hAnsi="Rajdhani" w:cs="Rajdhani"/>
                        </w:rPr>
                        <w:fldChar w:fldCharType="begin"/>
                      </w:r>
                      <w:r w:rsidRPr="00EB5A79">
                        <w:rPr>
                          <w:rFonts w:ascii="Rajdhani" w:hAnsi="Rajdhani" w:cs="Rajdhani"/>
                        </w:rPr>
                        <w:instrText xml:space="preserve"> HYPERLINK "https://vasigavr1.github.io/" </w:instrText>
                      </w:r>
                      <w:r w:rsidRPr="00EB5A79">
                        <w:rPr>
                          <w:rFonts w:ascii="Rajdhani" w:hAnsi="Rajdhani" w:cs="Rajdhani"/>
                        </w:rPr>
                        <w:fldChar w:fldCharType="separate"/>
                      </w:r>
                      <w:r w:rsidR="006274C5" w:rsidRPr="00EB5A79">
                        <w:rPr>
                          <w:rStyle w:val="Hyperlink"/>
                          <w:rFonts w:ascii="Rajdhani" w:hAnsi="Rajdhani" w:cs="Rajdhani"/>
                          <w:color w:val="auto"/>
                        </w:rPr>
                        <w:t>vasigavr1.github.io</w:t>
                      </w:r>
                    </w:p>
                    <w:p w14:paraId="7847BAA1" w14:textId="53A280C1" w:rsidR="006274C5" w:rsidRPr="00EB5A79" w:rsidRDefault="00EB5A79">
                      <w:pPr>
                        <w:rPr>
                          <w:rStyle w:val="Hyperlink"/>
                          <w:rFonts w:ascii="Rajdhani" w:hAnsi="Rajdhani" w:cs="Rajdhani"/>
                          <w:color w:val="auto"/>
                        </w:rPr>
                      </w:pPr>
                      <w:r w:rsidRPr="00EB5A79">
                        <w:rPr>
                          <w:rFonts w:ascii="Rajdhani" w:hAnsi="Rajdhani" w:cs="Rajdhani"/>
                        </w:rPr>
                        <w:fldChar w:fldCharType="end"/>
                      </w:r>
                      <w:r w:rsidRPr="00EB5A79">
                        <w:rPr>
                          <w:rFonts w:ascii="Rajdhani" w:hAnsi="Rajdhani" w:cs="Rajdhani"/>
                        </w:rPr>
                        <w:fldChar w:fldCharType="begin"/>
                      </w:r>
                      <w:r w:rsidRPr="00EB5A79">
                        <w:rPr>
                          <w:rFonts w:ascii="Rajdhani" w:hAnsi="Rajdhani" w:cs="Rajdhani"/>
                        </w:rPr>
                        <w:instrText xml:space="preserve"> HYPERLINK "https://www.linkedin.com/in/vasigavr1/" </w:instrText>
                      </w:r>
                      <w:r w:rsidRPr="00EB5A79">
                        <w:rPr>
                          <w:rFonts w:ascii="Rajdhani" w:hAnsi="Rajdhani" w:cs="Rajdhani"/>
                        </w:rPr>
                        <w:fldChar w:fldCharType="separate"/>
                      </w:r>
                      <w:r w:rsidR="006274C5" w:rsidRPr="00EB5A79">
                        <w:rPr>
                          <w:rStyle w:val="Hyperlink"/>
                          <w:rFonts w:ascii="Rajdhani" w:hAnsi="Rajdhani" w:cs="Rajdhani"/>
                          <w:color w:val="auto"/>
                        </w:rPr>
                        <w:t>linkedin.com/in/vasigavr1</w:t>
                      </w:r>
                    </w:p>
                    <w:p w14:paraId="10F0E1FD" w14:textId="405BCE0D" w:rsidR="006274C5" w:rsidRPr="00EB5A79" w:rsidRDefault="00EB5A79">
                      <w:pPr>
                        <w:rPr>
                          <w:rFonts w:ascii="Rajdhani" w:hAnsi="Rajdhani" w:cs="Rajdhani"/>
                        </w:rPr>
                      </w:pPr>
                      <w:r w:rsidRPr="00EB5A79">
                        <w:rPr>
                          <w:rFonts w:ascii="Rajdhani" w:hAnsi="Rajdhani" w:cs="Rajdhani"/>
                        </w:rPr>
                        <w:fldChar w:fldCharType="end"/>
                      </w:r>
                      <w:hyperlink r:id="rId13" w:history="1">
                        <w:r w:rsidR="003A5E71" w:rsidRPr="00EB5A79">
                          <w:rPr>
                            <w:rStyle w:val="Hyperlink"/>
                            <w:rFonts w:ascii="Rajdhani" w:hAnsi="Rajdhani" w:cs="Rajdhani"/>
                            <w:color w:val="auto"/>
                          </w:rPr>
                          <w:t>github.com/vasigavr1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44D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EBAEB" wp14:editId="3A79769D">
                <wp:simplePos x="0" y="0"/>
                <wp:positionH relativeFrom="column">
                  <wp:posOffset>-679450</wp:posOffset>
                </wp:positionH>
                <wp:positionV relativeFrom="paragraph">
                  <wp:posOffset>4254500</wp:posOffset>
                </wp:positionV>
                <wp:extent cx="2033270" cy="28892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88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5D7E5" w14:textId="77777777" w:rsidR="003A5E71" w:rsidRPr="00500E96" w:rsidRDefault="003A5E71" w:rsidP="00A06A22">
                            <w:pPr>
                              <w:spacing w:after="0"/>
                              <w:contextualSpacing/>
                              <w:rPr>
                                <w:rFonts w:ascii="Rajdhani Medium" w:hAnsi="Rajdhani Medium" w:cs="Rajdhani Medium"/>
                              </w:rPr>
                            </w:pPr>
                            <w:r w:rsidRPr="00500E96">
                              <w:rPr>
                                <w:rFonts w:ascii="Rajdhani Medium" w:hAnsi="Rajdhani Medium" w:cs="Rajdhani Medium"/>
                              </w:rPr>
                              <w:t>Distributed Systems</w:t>
                            </w:r>
                          </w:p>
                          <w:p w14:paraId="0B9057ED" w14:textId="7F2FBEEE" w:rsidR="00A06A22" w:rsidRPr="00A201B2" w:rsidRDefault="003A5E71" w:rsidP="00A201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Consensus, Replication</w:t>
                            </w:r>
                          </w:p>
                          <w:p w14:paraId="5E5F45CF" w14:textId="11D826AF" w:rsidR="00A06A22" w:rsidRPr="00A201B2" w:rsidRDefault="003A5E71" w:rsidP="00A201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Fault tolerance, Availability </w:t>
                            </w:r>
                          </w:p>
                          <w:p w14:paraId="29E3F5A2" w14:textId="7973D3FA" w:rsidR="00A06A22" w:rsidRDefault="003A5E71" w:rsidP="0043372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ins w:id="8" w:author="Vasilis Gavrielatos" w:date="2021-02-11T11:11:00Z"/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Key-Value-Stores</w:t>
                            </w:r>
                            <w:r w:rsidR="00A06A22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RDMA</w:t>
                            </w:r>
                          </w:p>
                          <w:p w14:paraId="6B981D32" w14:textId="77777777" w:rsidR="0043372A" w:rsidRPr="0043372A" w:rsidRDefault="0043372A" w:rsidP="0043372A">
                            <w:p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  <w:rPrChange w:id="9" w:author="Vasilis Gavrielatos" w:date="2021-02-11T11:12:00Z">
                                  <w:rPr/>
                                </w:rPrChange>
                              </w:rPr>
                              <w:pPrChange w:id="10" w:author="Vasilis Gavrielatos" w:date="2021-02-11T11:12:00Z">
                                <w:pPr>
                                  <w:pStyle w:val="ListParagraph"/>
                                  <w:numPr>
                                    <w:numId w:val="17"/>
                                  </w:numPr>
                                  <w:ind w:left="113" w:hanging="113"/>
                                  <w:jc w:val="both"/>
                                </w:pPr>
                              </w:pPrChange>
                            </w:pPr>
                          </w:p>
                          <w:p w14:paraId="5301D3B1" w14:textId="3EC515D9" w:rsidR="003A5E71" w:rsidRPr="00500E96" w:rsidRDefault="003A5E71" w:rsidP="00A06A22">
                            <w:pPr>
                              <w:spacing w:after="0"/>
                              <w:contextualSpacing/>
                              <w:rPr>
                                <w:rFonts w:ascii="Rajdhani Medium" w:hAnsi="Rajdhani Medium" w:cs="Rajdhani Medium"/>
                              </w:rPr>
                            </w:pPr>
                            <w:r w:rsidRPr="00500E96">
                              <w:rPr>
                                <w:rFonts w:ascii="Rajdhani Medium" w:hAnsi="Rajdhani Medium" w:cs="Rajdhani Medium"/>
                              </w:rPr>
                              <w:t>Computer Architecture</w:t>
                            </w:r>
                          </w:p>
                          <w:p w14:paraId="45904253" w14:textId="3F00DDF1" w:rsidR="003A5E71" w:rsidRPr="00A201B2" w:rsidRDefault="003A5E71" w:rsidP="00A201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Consistency, Persistency,</w:t>
                            </w:r>
                          </w:p>
                          <w:p w14:paraId="74200705" w14:textId="7579AF77" w:rsidR="003A5E71" w:rsidRPr="00A201B2" w:rsidRDefault="003A5E71" w:rsidP="0043372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pPrChange w:id="11" w:author="Vasilis Gavrielatos" w:date="2021-02-11T11:12:00Z">
                                <w:pPr>
                                  <w:pStyle w:val="ListParagraph"/>
                                  <w:numPr>
                                    <w:numId w:val="17"/>
                                  </w:numPr>
                                  <w:ind w:left="113" w:hanging="113"/>
                                  <w:jc w:val="both"/>
                                </w:pPr>
                              </w:pPrChange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Parallelism, Memory Systems</w:t>
                            </w:r>
                          </w:p>
                          <w:p w14:paraId="3B7D2C22" w14:textId="77777777" w:rsidR="0043372A" w:rsidRDefault="0043372A" w:rsidP="0043372A">
                            <w:pPr>
                              <w:spacing w:after="0"/>
                              <w:contextualSpacing/>
                              <w:rPr>
                                <w:ins w:id="12" w:author="Vasilis Gavrielatos" w:date="2021-02-11T11:12:00Z"/>
                                <w:rFonts w:ascii="Rajdhani Medium" w:hAnsi="Rajdhani Medium" w:cs="Rajdhani Medium"/>
                              </w:rPr>
                            </w:pPr>
                          </w:p>
                          <w:p w14:paraId="6CD66C0D" w14:textId="0C83E88D" w:rsidR="0039178C" w:rsidRDefault="003A5E71" w:rsidP="0043372A">
                            <w:pPr>
                              <w:spacing w:after="0"/>
                              <w:contextualSpacing/>
                              <w:rPr>
                                <w:rFonts w:ascii="Rajdhani Medium" w:hAnsi="Rajdhani Medium" w:cs="Rajdhani Medium"/>
                              </w:rPr>
                              <w:pPrChange w:id="13" w:author="Vasilis Gavrielatos" w:date="2021-02-11T11:12:00Z">
                                <w:pPr>
                                  <w:contextualSpacing/>
                                </w:pPr>
                              </w:pPrChange>
                            </w:pPr>
                            <w:r w:rsidRPr="00500E96">
                              <w:rPr>
                                <w:rFonts w:ascii="Rajdhani Medium" w:hAnsi="Rajdhani Medium" w:cs="Rajdhani Medium"/>
                              </w:rPr>
                              <w:t>Parallel Programming</w:t>
                            </w:r>
                          </w:p>
                          <w:p w14:paraId="28755C2E" w14:textId="77777777" w:rsidR="0039178C" w:rsidRDefault="0039178C" w:rsidP="0039178C">
                            <w:pPr>
                              <w:contextualSpacing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jdhani Medium" w:hAnsi="Rajdhani Medium" w:cs="Rajdhani Medium"/>
                              </w:rPr>
                              <w:t>-</w:t>
                            </w:r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Language-level memory models</w:t>
                            </w:r>
                          </w:p>
                          <w:p w14:paraId="19665C1D" w14:textId="7C92D7FF" w:rsidR="003A5E71" w:rsidRPr="00A201B2" w:rsidRDefault="003A5E71" w:rsidP="0039178C">
                            <w:pPr>
                              <w:contextualSpacing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0672AD" w14:textId="77777777" w:rsidR="0039178C" w:rsidRDefault="003A5E71" w:rsidP="0039178C">
                            <w:pPr>
                              <w:contextualSpacing/>
                              <w:rPr>
                                <w:rFonts w:ascii="Rajdhani Medium" w:hAnsi="Rajdhani Medium" w:cs="Rajdhani Medium"/>
                              </w:rPr>
                            </w:pPr>
                            <w:r w:rsidRPr="00500E96">
                              <w:rPr>
                                <w:rFonts w:ascii="Rajdhani Medium" w:hAnsi="Rajdhani Medium" w:cs="Rajdhani Medium"/>
                              </w:rPr>
                              <w:t xml:space="preserve">Software Engineering </w:t>
                            </w:r>
                          </w:p>
                          <w:p w14:paraId="27B480C7" w14:textId="4AC3FADF" w:rsidR="003A5E71" w:rsidRDefault="0039178C" w:rsidP="0039178C">
                            <w:pPr>
                              <w:contextualSpacing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jdhani Medium" w:hAnsi="Rajdhani Medium" w:cs="Rajdhani Medium"/>
                              </w:rPr>
                              <w:t xml:space="preserve">- </w:t>
                            </w:r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C, C++, Python, Linux </w:t>
                            </w:r>
                          </w:p>
                          <w:p w14:paraId="5B7C2CCE" w14:textId="77777777" w:rsidR="009A6027" w:rsidRPr="00A201B2" w:rsidRDefault="009A6027" w:rsidP="0039178C">
                            <w:pPr>
                              <w:contextualSpacing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</w:p>
                          <w:p w14:paraId="148A1180" w14:textId="77777777" w:rsidR="0039178C" w:rsidRDefault="003A5E71" w:rsidP="0039178C">
                            <w:pPr>
                              <w:contextualSpacing/>
                              <w:rPr>
                                <w:rFonts w:ascii="Rajdhani Medium" w:hAnsi="Rajdhani Medium" w:cs="Rajdhani Medium"/>
                              </w:rPr>
                            </w:pPr>
                            <w:r w:rsidRPr="00500E96">
                              <w:rPr>
                                <w:rFonts w:ascii="Rajdhani Medium" w:hAnsi="Rajdhani Medium" w:cs="Rajdhani Medium"/>
                              </w:rPr>
                              <w:t>Hardware Design</w:t>
                            </w:r>
                          </w:p>
                          <w:p w14:paraId="2EA9DEC5" w14:textId="4ED499E0" w:rsidR="0039178C" w:rsidRDefault="0039178C" w:rsidP="0039178C">
                            <w:pPr>
                              <w:contextualSpacing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- V</w:t>
                            </w:r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HDL, Verilog, </w:t>
                            </w:r>
                            <w:proofErr w:type="spellStart"/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SystemC</w:t>
                            </w:r>
                            <w:proofErr w:type="spellEnd"/>
                          </w:p>
                          <w:p w14:paraId="4267B1F4" w14:textId="3DF5A1EF" w:rsidR="003A5E71" w:rsidRPr="00A201B2" w:rsidRDefault="0039178C" w:rsidP="0039178C">
                            <w:pPr>
                              <w:contextualSpacing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Mode</w:t>
                            </w:r>
                            <w:r w:rsidR="00500E96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l</w:t>
                            </w:r>
                            <w:r w:rsidR="00A369C1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S</w:t>
                            </w:r>
                            <w:r w:rsidR="00500E96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i</w:t>
                            </w:r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="003A5E71" w:rsidRPr="00A201B2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, Quartus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BAEB" id="Text Box 7" o:spid="_x0000_s1030" type="#_x0000_t202" style="position:absolute;margin-left:-53.5pt;margin-top:335pt;width:160.1pt;height:2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" filled="f" stroked="f" strokeweight=".5pt">
                <v:textbox>
                  <w:txbxContent>
                    <w:p w14:paraId="1965D7E5" w14:textId="77777777" w:rsidR="003A5E71" w:rsidRPr="00500E96" w:rsidRDefault="003A5E71" w:rsidP="00A06A22">
                      <w:pPr>
                        <w:spacing w:after="0"/>
                        <w:contextualSpacing/>
                        <w:rPr>
                          <w:rFonts w:ascii="Rajdhani Medium" w:hAnsi="Rajdhani Medium" w:cs="Rajdhani Medium"/>
                        </w:rPr>
                      </w:pPr>
                      <w:r w:rsidRPr="00500E96">
                        <w:rPr>
                          <w:rFonts w:ascii="Rajdhani Medium" w:hAnsi="Rajdhani Medium" w:cs="Rajdhani Medium"/>
                        </w:rPr>
                        <w:t>Distributed Systems</w:t>
                      </w:r>
                    </w:p>
                    <w:p w14:paraId="0B9057ED" w14:textId="7F2FBEEE" w:rsidR="00A06A22" w:rsidRPr="00A201B2" w:rsidRDefault="003A5E71" w:rsidP="00A201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Consensus, Replication</w:t>
                      </w:r>
                    </w:p>
                    <w:p w14:paraId="5E5F45CF" w14:textId="11D826AF" w:rsidR="00A06A22" w:rsidRPr="00A201B2" w:rsidRDefault="003A5E71" w:rsidP="00A201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Fault tolerance, Availability </w:t>
                      </w:r>
                    </w:p>
                    <w:p w14:paraId="29E3F5A2" w14:textId="7973D3FA" w:rsidR="00A06A22" w:rsidRDefault="003A5E71" w:rsidP="0043372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ins w:id="14" w:author="Vasilis Gavrielatos" w:date="2021-02-11T11:11:00Z"/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Key-Value-Stores</w:t>
                      </w:r>
                      <w:r w:rsidR="00A06A22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, </w:t>
                      </w: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RDMA</w:t>
                      </w:r>
                    </w:p>
                    <w:p w14:paraId="6B981D32" w14:textId="77777777" w:rsidR="0043372A" w:rsidRPr="0043372A" w:rsidRDefault="0043372A" w:rsidP="0043372A">
                      <w:pPr>
                        <w:spacing w:after="0"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  <w:rPrChange w:id="15" w:author="Vasilis Gavrielatos" w:date="2021-02-11T11:12:00Z">
                            <w:rPr/>
                          </w:rPrChange>
                        </w:rPr>
                        <w:pPrChange w:id="16" w:author="Vasilis Gavrielatos" w:date="2021-02-11T11:12:00Z">
                          <w:pPr>
                            <w:pStyle w:val="ListParagraph"/>
                            <w:numPr>
                              <w:numId w:val="17"/>
                            </w:numPr>
                            <w:ind w:left="113" w:hanging="113"/>
                            <w:jc w:val="both"/>
                          </w:pPr>
                        </w:pPrChange>
                      </w:pPr>
                    </w:p>
                    <w:p w14:paraId="5301D3B1" w14:textId="3EC515D9" w:rsidR="003A5E71" w:rsidRPr="00500E96" w:rsidRDefault="003A5E71" w:rsidP="00A06A22">
                      <w:pPr>
                        <w:spacing w:after="0"/>
                        <w:contextualSpacing/>
                        <w:rPr>
                          <w:rFonts w:ascii="Rajdhani Medium" w:hAnsi="Rajdhani Medium" w:cs="Rajdhani Medium"/>
                        </w:rPr>
                      </w:pPr>
                      <w:r w:rsidRPr="00500E96">
                        <w:rPr>
                          <w:rFonts w:ascii="Rajdhani Medium" w:hAnsi="Rajdhani Medium" w:cs="Rajdhani Medium"/>
                        </w:rPr>
                        <w:t>Computer Architecture</w:t>
                      </w:r>
                    </w:p>
                    <w:p w14:paraId="45904253" w14:textId="3F00DDF1" w:rsidR="003A5E71" w:rsidRPr="00A201B2" w:rsidRDefault="003A5E71" w:rsidP="00A201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Consistency, Persistency,</w:t>
                      </w:r>
                    </w:p>
                    <w:p w14:paraId="74200705" w14:textId="7579AF77" w:rsidR="003A5E71" w:rsidRPr="00A201B2" w:rsidRDefault="003A5E71" w:rsidP="0043372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  <w:pPrChange w:id="17" w:author="Vasilis Gavrielatos" w:date="2021-02-11T11:12:00Z">
                          <w:pPr>
                            <w:pStyle w:val="ListParagraph"/>
                            <w:numPr>
                              <w:numId w:val="17"/>
                            </w:numPr>
                            <w:ind w:left="113" w:hanging="113"/>
                            <w:jc w:val="both"/>
                          </w:pPr>
                        </w:pPrChange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Parallelism, Memory Systems</w:t>
                      </w:r>
                    </w:p>
                    <w:p w14:paraId="3B7D2C22" w14:textId="77777777" w:rsidR="0043372A" w:rsidRDefault="0043372A" w:rsidP="0043372A">
                      <w:pPr>
                        <w:spacing w:after="0"/>
                        <w:contextualSpacing/>
                        <w:rPr>
                          <w:ins w:id="18" w:author="Vasilis Gavrielatos" w:date="2021-02-11T11:12:00Z"/>
                          <w:rFonts w:ascii="Rajdhani Medium" w:hAnsi="Rajdhani Medium" w:cs="Rajdhani Medium"/>
                        </w:rPr>
                      </w:pPr>
                    </w:p>
                    <w:p w14:paraId="6CD66C0D" w14:textId="0C83E88D" w:rsidR="0039178C" w:rsidRDefault="003A5E71" w:rsidP="0043372A">
                      <w:pPr>
                        <w:spacing w:after="0"/>
                        <w:contextualSpacing/>
                        <w:rPr>
                          <w:rFonts w:ascii="Rajdhani Medium" w:hAnsi="Rajdhani Medium" w:cs="Rajdhani Medium"/>
                        </w:rPr>
                        <w:pPrChange w:id="19" w:author="Vasilis Gavrielatos" w:date="2021-02-11T11:12:00Z">
                          <w:pPr>
                            <w:contextualSpacing/>
                          </w:pPr>
                        </w:pPrChange>
                      </w:pPr>
                      <w:r w:rsidRPr="00500E96">
                        <w:rPr>
                          <w:rFonts w:ascii="Rajdhani Medium" w:hAnsi="Rajdhani Medium" w:cs="Rajdhani Medium"/>
                        </w:rPr>
                        <w:t>Parallel Programming</w:t>
                      </w:r>
                    </w:p>
                    <w:p w14:paraId="28755C2E" w14:textId="77777777" w:rsidR="0039178C" w:rsidRDefault="0039178C" w:rsidP="0039178C">
                      <w:pPr>
                        <w:contextualSpacing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>
                        <w:rPr>
                          <w:rFonts w:ascii="Rajdhani Medium" w:hAnsi="Rajdhani Medium" w:cs="Rajdhani Medium"/>
                        </w:rPr>
                        <w:t>-</w:t>
                      </w:r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Language-level memory models</w:t>
                      </w:r>
                    </w:p>
                    <w:p w14:paraId="19665C1D" w14:textId="7C92D7FF" w:rsidR="003A5E71" w:rsidRPr="00A201B2" w:rsidRDefault="003A5E71" w:rsidP="0039178C">
                      <w:pPr>
                        <w:contextualSpacing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0672AD" w14:textId="77777777" w:rsidR="0039178C" w:rsidRDefault="003A5E71" w:rsidP="0039178C">
                      <w:pPr>
                        <w:contextualSpacing/>
                        <w:rPr>
                          <w:rFonts w:ascii="Rajdhani Medium" w:hAnsi="Rajdhani Medium" w:cs="Rajdhani Medium"/>
                        </w:rPr>
                      </w:pPr>
                      <w:r w:rsidRPr="00500E96">
                        <w:rPr>
                          <w:rFonts w:ascii="Rajdhani Medium" w:hAnsi="Rajdhani Medium" w:cs="Rajdhani Medium"/>
                        </w:rPr>
                        <w:t xml:space="preserve">Software Engineering </w:t>
                      </w:r>
                    </w:p>
                    <w:p w14:paraId="27B480C7" w14:textId="4AC3FADF" w:rsidR="003A5E71" w:rsidRDefault="0039178C" w:rsidP="0039178C">
                      <w:pPr>
                        <w:contextualSpacing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>
                        <w:rPr>
                          <w:rFonts w:ascii="Rajdhani Medium" w:hAnsi="Rajdhani Medium" w:cs="Rajdhani Medium"/>
                        </w:rPr>
                        <w:t xml:space="preserve">- </w:t>
                      </w:r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C, C++, Python, Linux </w:t>
                      </w:r>
                    </w:p>
                    <w:p w14:paraId="5B7C2CCE" w14:textId="77777777" w:rsidR="009A6027" w:rsidRPr="00A201B2" w:rsidRDefault="009A6027" w:rsidP="0039178C">
                      <w:pPr>
                        <w:contextualSpacing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</w:p>
                    <w:p w14:paraId="148A1180" w14:textId="77777777" w:rsidR="0039178C" w:rsidRDefault="003A5E71" w:rsidP="0039178C">
                      <w:pPr>
                        <w:contextualSpacing/>
                        <w:rPr>
                          <w:rFonts w:ascii="Rajdhani Medium" w:hAnsi="Rajdhani Medium" w:cs="Rajdhani Medium"/>
                        </w:rPr>
                      </w:pPr>
                      <w:r w:rsidRPr="00500E96">
                        <w:rPr>
                          <w:rFonts w:ascii="Rajdhani Medium" w:hAnsi="Rajdhani Medium" w:cs="Rajdhani Medium"/>
                        </w:rPr>
                        <w:t>Hardware Design</w:t>
                      </w:r>
                    </w:p>
                    <w:p w14:paraId="2EA9DEC5" w14:textId="4ED499E0" w:rsidR="0039178C" w:rsidRDefault="0039178C" w:rsidP="0039178C">
                      <w:pPr>
                        <w:contextualSpacing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- V</w:t>
                      </w:r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HDL, Verilog, </w:t>
                      </w:r>
                      <w:proofErr w:type="spellStart"/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SystemC</w:t>
                      </w:r>
                      <w:proofErr w:type="spellEnd"/>
                    </w:p>
                    <w:p w14:paraId="4267B1F4" w14:textId="3DF5A1EF" w:rsidR="003A5E71" w:rsidRPr="00A201B2" w:rsidRDefault="0039178C" w:rsidP="0039178C">
                      <w:pPr>
                        <w:contextualSpacing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Mode</w:t>
                      </w:r>
                      <w:r w:rsidR="00500E96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l</w:t>
                      </w:r>
                      <w:r w:rsidR="00A369C1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S</w:t>
                      </w:r>
                      <w:r w:rsidR="00500E96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i</w:t>
                      </w:r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="003A5E71" w:rsidRPr="00A201B2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, Quartus</w:t>
                      </w:r>
                    </w:p>
                  </w:txbxContent>
                </v:textbox>
              </v:shape>
            </w:pict>
          </mc:Fallback>
        </mc:AlternateContent>
      </w:r>
      <w:r w:rsidR="00344DE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D49792" wp14:editId="60C830F0">
                <wp:simplePos x="0" y="0"/>
                <wp:positionH relativeFrom="page">
                  <wp:posOffset>222885</wp:posOffset>
                </wp:positionH>
                <wp:positionV relativeFrom="paragraph">
                  <wp:posOffset>4013835</wp:posOffset>
                </wp:positionV>
                <wp:extent cx="1998345" cy="2762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BF73B" w14:textId="686DF2DE" w:rsidR="003A5E71" w:rsidRPr="00500E96" w:rsidRDefault="003A5E71" w:rsidP="0043372A">
                            <w:pPr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0E96"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  <w:t>Interests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9792" id="_x0000_s1031" type="#_x0000_t202" style="position:absolute;margin-left:17.55pt;margin-top:316.05pt;width:157.3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" filled="f" stroked="f">
                <v:textbox>
                  <w:txbxContent>
                    <w:p w14:paraId="424BF73B" w14:textId="686DF2DE" w:rsidR="003A5E71" w:rsidRPr="00500E96" w:rsidRDefault="003A5E71" w:rsidP="0043372A">
                      <w:pPr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</w:pPr>
                      <w:r w:rsidRPr="00500E96"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  <w:t>Interests and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ins w:id="20" w:author="Vasilis Gavrielatos" w:date="2021-02-11T15:29:00Z">
        <w:r w:rsidR="00F05225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7632" behindDoc="0" locked="0" layoutInCell="1" allowOverlap="1" wp14:anchorId="452D28C8" wp14:editId="7B0A4119">
                  <wp:simplePos x="0" y="0"/>
                  <wp:positionH relativeFrom="page">
                    <wp:posOffset>232362</wp:posOffset>
                  </wp:positionH>
                  <wp:positionV relativeFrom="paragraph">
                    <wp:posOffset>1233386</wp:posOffset>
                  </wp:positionV>
                  <wp:extent cx="1896745" cy="845185"/>
                  <wp:effectExtent l="0" t="0" r="0" b="0"/>
                  <wp:wrapSquare wrapText="bothSides"/>
                  <wp:docPr id="3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6745" cy="84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E6A42" w14:textId="78020A6B" w:rsidR="003707EF" w:rsidRPr="003707EF" w:rsidDel="003707EF" w:rsidRDefault="00F05225" w:rsidP="00F05225">
                              <w:pPr>
                                <w:spacing w:after="0" w:line="240" w:lineRule="auto"/>
                                <w:contextualSpacing/>
                                <w:rPr>
                                  <w:del w:id="21" w:author="Vasilis Gavrielatos" w:date="2021-02-11T15:29:00Z"/>
                                  <w:rFonts w:ascii="Rajdhani" w:hAnsi="Rajdhani" w:cs="Rajdhani"/>
                                  <w:rPrChange w:id="22" w:author="Vasilis Gavrielatos" w:date="2021-02-11T15:32:00Z">
                                    <w:rPr>
                                      <w:del w:id="23" w:author="Vasilis Gavrielatos" w:date="2021-02-11T15:29:00Z"/>
                                    </w:rPr>
                                  </w:rPrChange>
                                </w:rPr>
                                <w:pPrChange w:id="24" w:author="Vasilis Gavrielatos" w:date="2021-02-11T15:49:00Z">
                                  <w:pPr>
                                    <w:spacing w:line="240" w:lineRule="auto"/>
                                    <w:contextualSpacing/>
                                  </w:pPr>
                                </w:pPrChange>
                              </w:pPr>
                              <w:ins w:id="25" w:author="Vasilis Gavrielatos" w:date="2021-02-11T15:45:00Z">
                                <w:r>
                                  <w:rPr>
                                    <w:rFonts w:ascii="Rajdhani" w:hAnsi="Rajdhani" w:cs="Rajdhani"/>
                                  </w:rPr>
                                  <w:t>I am a C</w:t>
                                </w:r>
                              </w:ins>
                              <w:ins w:id="26" w:author="Vasilis Gavrielatos" w:date="2021-02-11T15:46:00Z">
                                <w:r>
                                  <w:rPr>
                                    <w:rFonts w:ascii="Rajdhani" w:hAnsi="Rajdhani" w:cs="Rajdhani"/>
                                  </w:rPr>
                                  <w:t xml:space="preserve">omputer Science </w:t>
                                </w:r>
                              </w:ins>
                              <w:ins w:id="27" w:author="Vasilis Gavrielatos" w:date="2021-02-11T15:45:00Z">
                                <w:r>
                                  <w:rPr>
                                    <w:rFonts w:ascii="Rajdhani" w:hAnsi="Rajdhani" w:cs="Rajdhani"/>
                                  </w:rPr>
                                  <w:t xml:space="preserve">Ph.D. </w:t>
                                </w:r>
                              </w:ins>
                              <w:ins w:id="28" w:author="Vasilis Gavrielatos" w:date="2021-02-11T15:58:00Z">
                                <w:r w:rsidR="00344DE5">
                                  <w:rPr>
                                    <w:rFonts w:ascii="Rajdhani" w:hAnsi="Rajdhani" w:cs="Rajdhani"/>
                                  </w:rPr>
                                  <w:t>candidate</w:t>
                                </w:r>
                              </w:ins>
                              <w:ins w:id="29" w:author="Vasilis Gavrielatos" w:date="2021-02-11T15:46:00Z">
                                <w:r>
                                  <w:rPr>
                                    <w:rFonts w:ascii="Rajdhani" w:hAnsi="Rajdhani" w:cs="Rajdhani"/>
                                  </w:rPr>
                                  <w:t xml:space="preserve"> with a focus on Computer Systems. My expected graduation date is summer 2021.</w:t>
                                </w:r>
                              </w:ins>
                              <w:del w:id="30" w:author="Vasilis Gavrielatos" w:date="2021-02-11T15:29:00Z">
                                <w:r w:rsidR="003707EF" w:rsidRPr="003707EF" w:rsidDel="003707EF">
                                  <w:rPr>
                                    <w:rFonts w:ascii="Rajdhani" w:hAnsi="Rajdhani" w:cs="Rajdhani"/>
                                    <w:rPrChange w:id="31" w:author="Vasilis Gavrielatos" w:date="2021-02-11T15:32:00Z">
                                      <w:rPr/>
                                    </w:rPrChange>
                                  </w:rPr>
                                  <w:delText>Edinburgh, United Kingdom</w:delText>
                                </w:r>
                              </w:del>
                            </w:p>
                            <w:p w14:paraId="433F35DA" w14:textId="456EF403" w:rsidR="003707EF" w:rsidRPr="003707EF" w:rsidDel="003707EF" w:rsidRDefault="003707EF" w:rsidP="00F05225">
                              <w:pPr>
                                <w:spacing w:after="0"/>
                                <w:rPr>
                                  <w:del w:id="32" w:author="Vasilis Gavrielatos" w:date="2021-02-11T15:29:00Z"/>
                                </w:rPr>
                                <w:pPrChange w:id="33" w:author="Vasilis Gavrielatos" w:date="2021-02-11T15:49:00Z">
                                  <w:pPr>
                                    <w:spacing w:line="240" w:lineRule="auto"/>
                                    <w:contextualSpacing/>
                                  </w:pPr>
                                </w:pPrChange>
                              </w:pPr>
                              <w:del w:id="34" w:author="Vasilis Gavrielatos" w:date="2021-02-11T15:29:00Z">
                                <w:r w:rsidRPr="003707EF" w:rsidDel="003707EF">
                                  <w:delText>+44 7763961626</w:delText>
                                </w:r>
                              </w:del>
                            </w:p>
                            <w:p w14:paraId="6B01B7CC" w14:textId="4C93F101" w:rsidR="003707EF" w:rsidRPr="003707EF" w:rsidDel="003707EF" w:rsidRDefault="003707EF" w:rsidP="00F05225">
                              <w:pPr>
                                <w:spacing w:after="0"/>
                                <w:rPr>
                                  <w:del w:id="35" w:author="Vasilis Gavrielatos" w:date="2021-02-11T15:29:00Z"/>
                                </w:rPr>
                                <w:pPrChange w:id="36" w:author="Vasilis Gavrielatos" w:date="2021-02-11T15:49:00Z">
                                  <w:pPr>
                                    <w:spacing w:line="240" w:lineRule="auto"/>
                                    <w:contextualSpacing/>
                                  </w:pPr>
                                </w:pPrChange>
                              </w:pPr>
                            </w:p>
                            <w:p w14:paraId="3BF4F184" w14:textId="28C1AFA5" w:rsidR="003707EF" w:rsidRPr="003707EF" w:rsidDel="003707EF" w:rsidRDefault="003707EF" w:rsidP="00F05225">
                              <w:pPr>
                                <w:spacing w:after="0"/>
                                <w:rPr>
                                  <w:del w:id="37" w:author="Vasilis Gavrielatos" w:date="2021-02-11T15:29:00Z"/>
                                </w:rPr>
                                <w:pPrChange w:id="38" w:author="Vasilis Gavrielatos" w:date="2021-02-11T15:49:00Z">
                                  <w:pPr/>
                                </w:pPrChange>
                              </w:pPr>
                              <w:del w:id="39" w:author="Vasilis Gavrielatos" w:date="2021-02-11T15:29:00Z">
                                <w:r w:rsidRPr="003707EF" w:rsidDel="003707EF">
                                  <w:fldChar w:fldCharType="begin"/>
                                </w:r>
                                <w:r w:rsidRPr="003707EF" w:rsidDel="003707EF">
                                  <w:delInstrText xml:space="preserve"> HYPERLINK "mailto:vasigavr1@gmail.com" </w:delInstrText>
                                </w:r>
                                <w:r w:rsidRPr="003707EF" w:rsidDel="003707EF">
                                  <w:fldChar w:fldCharType="separate"/>
                                </w:r>
                                <w:r w:rsidRPr="003707EF" w:rsidDel="003707EF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  <w:u w:val="none"/>
                                  </w:rPr>
                                  <w:delText>vasigavr1@gmail.com</w:delText>
                                </w:r>
                                <w:r w:rsidRPr="003707EF" w:rsidDel="003707EF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  <w:u w:val="none"/>
                                  </w:rPr>
                                  <w:fldChar w:fldCharType="end"/>
                                </w:r>
                              </w:del>
                            </w:p>
                            <w:p w14:paraId="3EE217B7" w14:textId="03090112" w:rsidR="003707EF" w:rsidRPr="003707EF" w:rsidDel="003707EF" w:rsidRDefault="003707EF" w:rsidP="00F05225">
                              <w:pPr>
                                <w:spacing w:after="0"/>
                                <w:rPr>
                                  <w:del w:id="40" w:author="Vasilis Gavrielatos" w:date="2021-02-11T15:29:00Z"/>
                                  <w:rStyle w:val="Hyperlink"/>
                                  <w:rFonts w:ascii="Rajdhani" w:hAnsi="Rajdhani" w:cs="Rajdhani"/>
                                  <w:color w:val="auto"/>
                                  <w:u w:val="none"/>
                                </w:rPr>
                                <w:pPrChange w:id="41" w:author="Vasilis Gavrielatos" w:date="2021-02-11T15:49:00Z">
                                  <w:pPr/>
                                </w:pPrChange>
                              </w:pPr>
                              <w:del w:id="42" w:author="Vasilis Gavrielatos" w:date="2021-02-11T15:29:00Z">
                                <w:r w:rsidRPr="003707EF" w:rsidDel="003707EF">
                                  <w:fldChar w:fldCharType="begin"/>
                                </w:r>
                                <w:r w:rsidRPr="003707EF" w:rsidDel="003707EF">
                                  <w:delInstrText xml:space="preserve"> HYPERLINK "https://vasigavr1.github.io/" </w:delInstrText>
                                </w:r>
                                <w:r w:rsidRPr="003707EF" w:rsidDel="003707EF">
                                  <w:fldChar w:fldCharType="separate"/>
                                </w:r>
                                <w:r w:rsidRPr="003707EF" w:rsidDel="003707EF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  <w:u w:val="none"/>
                                  </w:rPr>
                                  <w:delText>vasigavr1.github.io</w:delText>
                                </w:r>
                              </w:del>
                            </w:p>
                            <w:p w14:paraId="02B49B41" w14:textId="45C54D65" w:rsidR="003707EF" w:rsidRPr="003707EF" w:rsidDel="003707EF" w:rsidRDefault="003707EF" w:rsidP="00F05225">
                              <w:pPr>
                                <w:spacing w:after="0"/>
                                <w:rPr>
                                  <w:del w:id="43" w:author="Vasilis Gavrielatos" w:date="2021-02-11T15:29:00Z"/>
                                  <w:rStyle w:val="Hyperlink"/>
                                  <w:rFonts w:ascii="Rajdhani" w:hAnsi="Rajdhani" w:cs="Rajdhani"/>
                                  <w:color w:val="auto"/>
                                  <w:u w:val="none"/>
                                </w:rPr>
                                <w:pPrChange w:id="44" w:author="Vasilis Gavrielatos" w:date="2021-02-11T15:49:00Z">
                                  <w:pPr/>
                                </w:pPrChange>
                              </w:pPr>
                              <w:del w:id="45" w:author="Vasilis Gavrielatos" w:date="2021-02-11T15:29:00Z">
                                <w:r w:rsidRPr="003707EF" w:rsidDel="003707EF">
                                  <w:fldChar w:fldCharType="end"/>
                                </w:r>
                                <w:r w:rsidRPr="003707EF" w:rsidDel="003707EF">
                                  <w:fldChar w:fldCharType="begin"/>
                                </w:r>
                                <w:r w:rsidRPr="003707EF" w:rsidDel="003707EF">
                                  <w:delInstrText xml:space="preserve"> HYPERLINK "https://www.linkedin.com/in/vasigavr1/" </w:delInstrText>
                                </w:r>
                                <w:r w:rsidRPr="003707EF" w:rsidDel="003707EF">
                                  <w:fldChar w:fldCharType="separate"/>
                                </w:r>
                                <w:r w:rsidRPr="003707EF" w:rsidDel="003707EF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  <w:u w:val="none"/>
                                  </w:rPr>
                                  <w:delText>linkedin.com/in/vasigavr1</w:delText>
                                </w:r>
                              </w:del>
                            </w:p>
                            <w:p w14:paraId="551551E5" w14:textId="0979D0D4" w:rsidR="008645EC" w:rsidRPr="003707EF" w:rsidRDefault="003707EF" w:rsidP="00F05225">
                              <w:del w:id="46" w:author="Vasilis Gavrielatos" w:date="2021-02-11T15:29:00Z">
                                <w:r w:rsidRPr="003707EF" w:rsidDel="003707EF">
                                  <w:fldChar w:fldCharType="end"/>
                                </w:r>
                                <w:r w:rsidRPr="003707EF" w:rsidDel="003707EF">
                                  <w:fldChar w:fldCharType="begin"/>
                                </w:r>
                                <w:r w:rsidRPr="003707EF" w:rsidDel="003707EF">
                                  <w:delInstrText xml:space="preserve"> HYPERLINK "https://github.com/vasigavr1" </w:delInstrText>
                                </w:r>
                                <w:r w:rsidRPr="003707EF" w:rsidDel="003707EF">
                                  <w:fldChar w:fldCharType="separate"/>
                                </w:r>
                                <w:r w:rsidRPr="003707EF" w:rsidDel="003707EF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  <w:u w:val="none"/>
                                  </w:rPr>
                                  <w:delText>github.com/vasigavr1</w:delText>
                                </w:r>
                                <w:r w:rsidRPr="003707EF" w:rsidDel="003707EF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  <w:u w:val="none"/>
                                  </w:rPr>
                                  <w:fldChar w:fldCharType="end"/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52D28C8" id="_x0000_s1032" type="#_x0000_t202" style="position:absolute;margin-left:18.3pt;margin-top:97.1pt;width:149.35pt;height:66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" filled="f" stroked="f">
                  <v:textbox>
                    <w:txbxContent>
                      <w:p w14:paraId="28FE6A42" w14:textId="78020A6B" w:rsidR="003707EF" w:rsidRPr="003707EF" w:rsidDel="003707EF" w:rsidRDefault="00F05225" w:rsidP="00F05225">
                        <w:pPr>
                          <w:spacing w:after="0" w:line="240" w:lineRule="auto"/>
                          <w:contextualSpacing/>
                          <w:rPr>
                            <w:del w:id="47" w:author="Vasilis Gavrielatos" w:date="2021-02-11T15:29:00Z"/>
                            <w:rFonts w:ascii="Rajdhani" w:hAnsi="Rajdhani" w:cs="Rajdhani"/>
                            <w:rPrChange w:id="48" w:author="Vasilis Gavrielatos" w:date="2021-02-11T15:32:00Z">
                              <w:rPr>
                                <w:del w:id="49" w:author="Vasilis Gavrielatos" w:date="2021-02-11T15:29:00Z"/>
                              </w:rPr>
                            </w:rPrChange>
                          </w:rPr>
                          <w:pPrChange w:id="50" w:author="Vasilis Gavrielatos" w:date="2021-02-11T15:49:00Z">
                            <w:pPr>
                              <w:spacing w:line="240" w:lineRule="auto"/>
                              <w:contextualSpacing/>
                            </w:pPr>
                          </w:pPrChange>
                        </w:pPr>
                        <w:ins w:id="51" w:author="Vasilis Gavrielatos" w:date="2021-02-11T15:45:00Z">
                          <w:r>
                            <w:rPr>
                              <w:rFonts w:ascii="Rajdhani" w:hAnsi="Rajdhani" w:cs="Rajdhani"/>
                            </w:rPr>
                            <w:t>I am a C</w:t>
                          </w:r>
                        </w:ins>
                        <w:ins w:id="52" w:author="Vasilis Gavrielatos" w:date="2021-02-11T15:46:00Z">
                          <w:r>
                            <w:rPr>
                              <w:rFonts w:ascii="Rajdhani" w:hAnsi="Rajdhani" w:cs="Rajdhani"/>
                            </w:rPr>
                            <w:t xml:space="preserve">omputer Science </w:t>
                          </w:r>
                        </w:ins>
                        <w:ins w:id="53" w:author="Vasilis Gavrielatos" w:date="2021-02-11T15:45:00Z">
                          <w:r>
                            <w:rPr>
                              <w:rFonts w:ascii="Rajdhani" w:hAnsi="Rajdhani" w:cs="Rajdhani"/>
                            </w:rPr>
                            <w:t xml:space="preserve">Ph.D. </w:t>
                          </w:r>
                        </w:ins>
                        <w:ins w:id="54" w:author="Vasilis Gavrielatos" w:date="2021-02-11T15:58:00Z">
                          <w:r w:rsidR="00344DE5">
                            <w:rPr>
                              <w:rFonts w:ascii="Rajdhani" w:hAnsi="Rajdhani" w:cs="Rajdhani"/>
                            </w:rPr>
                            <w:t>candidate</w:t>
                          </w:r>
                        </w:ins>
                        <w:ins w:id="55" w:author="Vasilis Gavrielatos" w:date="2021-02-11T15:46:00Z">
                          <w:r>
                            <w:rPr>
                              <w:rFonts w:ascii="Rajdhani" w:hAnsi="Rajdhani" w:cs="Rajdhani"/>
                            </w:rPr>
                            <w:t xml:space="preserve"> with a focus on Computer Systems. My expected graduation date is summer 2021.</w:t>
                          </w:r>
                        </w:ins>
                        <w:del w:id="56" w:author="Vasilis Gavrielatos" w:date="2021-02-11T15:29:00Z">
                          <w:r w:rsidR="003707EF" w:rsidRPr="003707EF" w:rsidDel="003707EF">
                            <w:rPr>
                              <w:rFonts w:ascii="Rajdhani" w:hAnsi="Rajdhani" w:cs="Rajdhani"/>
                              <w:rPrChange w:id="57" w:author="Vasilis Gavrielatos" w:date="2021-02-11T15:32:00Z">
                                <w:rPr/>
                              </w:rPrChange>
                            </w:rPr>
                            <w:delText>Edinburgh, United Kingdom</w:delText>
                          </w:r>
                        </w:del>
                      </w:p>
                      <w:p w14:paraId="433F35DA" w14:textId="456EF403" w:rsidR="003707EF" w:rsidRPr="003707EF" w:rsidDel="003707EF" w:rsidRDefault="003707EF" w:rsidP="00F05225">
                        <w:pPr>
                          <w:spacing w:after="0"/>
                          <w:rPr>
                            <w:del w:id="58" w:author="Vasilis Gavrielatos" w:date="2021-02-11T15:29:00Z"/>
                          </w:rPr>
                          <w:pPrChange w:id="59" w:author="Vasilis Gavrielatos" w:date="2021-02-11T15:49:00Z">
                            <w:pPr>
                              <w:spacing w:line="240" w:lineRule="auto"/>
                              <w:contextualSpacing/>
                            </w:pPr>
                          </w:pPrChange>
                        </w:pPr>
                        <w:del w:id="60" w:author="Vasilis Gavrielatos" w:date="2021-02-11T15:29:00Z">
                          <w:r w:rsidRPr="003707EF" w:rsidDel="003707EF">
                            <w:delText>+44 7763961626</w:delText>
                          </w:r>
                        </w:del>
                      </w:p>
                      <w:p w14:paraId="6B01B7CC" w14:textId="4C93F101" w:rsidR="003707EF" w:rsidRPr="003707EF" w:rsidDel="003707EF" w:rsidRDefault="003707EF" w:rsidP="00F05225">
                        <w:pPr>
                          <w:spacing w:after="0"/>
                          <w:rPr>
                            <w:del w:id="61" w:author="Vasilis Gavrielatos" w:date="2021-02-11T15:29:00Z"/>
                          </w:rPr>
                          <w:pPrChange w:id="62" w:author="Vasilis Gavrielatos" w:date="2021-02-11T15:49:00Z">
                            <w:pPr>
                              <w:spacing w:line="240" w:lineRule="auto"/>
                              <w:contextualSpacing/>
                            </w:pPr>
                          </w:pPrChange>
                        </w:pPr>
                      </w:p>
                      <w:p w14:paraId="3BF4F184" w14:textId="28C1AFA5" w:rsidR="003707EF" w:rsidRPr="003707EF" w:rsidDel="003707EF" w:rsidRDefault="003707EF" w:rsidP="00F05225">
                        <w:pPr>
                          <w:spacing w:after="0"/>
                          <w:rPr>
                            <w:del w:id="63" w:author="Vasilis Gavrielatos" w:date="2021-02-11T15:29:00Z"/>
                          </w:rPr>
                          <w:pPrChange w:id="64" w:author="Vasilis Gavrielatos" w:date="2021-02-11T15:49:00Z">
                            <w:pPr/>
                          </w:pPrChange>
                        </w:pPr>
                        <w:del w:id="65" w:author="Vasilis Gavrielatos" w:date="2021-02-11T15:29:00Z">
                          <w:r w:rsidRPr="003707EF" w:rsidDel="003707EF">
                            <w:fldChar w:fldCharType="begin"/>
                          </w:r>
                          <w:r w:rsidRPr="003707EF" w:rsidDel="003707EF">
                            <w:delInstrText xml:space="preserve"> HYPERLINK "mailto:vasigavr1@gmail.com" </w:delInstrText>
                          </w:r>
                          <w:r w:rsidRPr="003707EF" w:rsidDel="003707EF">
                            <w:fldChar w:fldCharType="separate"/>
                          </w:r>
                          <w:r w:rsidRPr="003707EF" w:rsidDel="003707EF">
                            <w:rPr>
                              <w:rStyle w:val="Hyperlink"/>
                              <w:rFonts w:ascii="Rajdhani" w:hAnsi="Rajdhani" w:cs="Rajdhani"/>
                              <w:color w:val="auto"/>
                              <w:u w:val="none"/>
                            </w:rPr>
                            <w:delText>vasigavr1@gmail.com</w:delText>
                          </w:r>
                          <w:r w:rsidRPr="003707EF" w:rsidDel="003707EF">
                            <w:rPr>
                              <w:rStyle w:val="Hyperlink"/>
                              <w:rFonts w:ascii="Rajdhani" w:hAnsi="Rajdhani" w:cs="Rajdhani"/>
                              <w:color w:val="auto"/>
                              <w:u w:val="none"/>
                            </w:rPr>
                            <w:fldChar w:fldCharType="end"/>
                          </w:r>
                        </w:del>
                      </w:p>
                      <w:p w14:paraId="3EE217B7" w14:textId="03090112" w:rsidR="003707EF" w:rsidRPr="003707EF" w:rsidDel="003707EF" w:rsidRDefault="003707EF" w:rsidP="00F05225">
                        <w:pPr>
                          <w:spacing w:after="0"/>
                          <w:rPr>
                            <w:del w:id="66" w:author="Vasilis Gavrielatos" w:date="2021-02-11T15:29:00Z"/>
                            <w:rStyle w:val="Hyperlink"/>
                            <w:rFonts w:ascii="Rajdhani" w:hAnsi="Rajdhani" w:cs="Rajdhani"/>
                            <w:color w:val="auto"/>
                            <w:u w:val="none"/>
                          </w:rPr>
                          <w:pPrChange w:id="67" w:author="Vasilis Gavrielatos" w:date="2021-02-11T15:49:00Z">
                            <w:pPr/>
                          </w:pPrChange>
                        </w:pPr>
                        <w:del w:id="68" w:author="Vasilis Gavrielatos" w:date="2021-02-11T15:29:00Z">
                          <w:r w:rsidRPr="003707EF" w:rsidDel="003707EF">
                            <w:fldChar w:fldCharType="begin"/>
                          </w:r>
                          <w:r w:rsidRPr="003707EF" w:rsidDel="003707EF">
                            <w:delInstrText xml:space="preserve"> HYPERLINK "https://vasigavr1.github.io/" </w:delInstrText>
                          </w:r>
                          <w:r w:rsidRPr="003707EF" w:rsidDel="003707EF">
                            <w:fldChar w:fldCharType="separate"/>
                          </w:r>
                          <w:r w:rsidRPr="003707EF" w:rsidDel="003707EF">
                            <w:rPr>
                              <w:rStyle w:val="Hyperlink"/>
                              <w:rFonts w:ascii="Rajdhani" w:hAnsi="Rajdhani" w:cs="Rajdhani"/>
                              <w:color w:val="auto"/>
                              <w:u w:val="none"/>
                            </w:rPr>
                            <w:delText>vasigavr1.github.io</w:delText>
                          </w:r>
                        </w:del>
                      </w:p>
                      <w:p w14:paraId="02B49B41" w14:textId="45C54D65" w:rsidR="003707EF" w:rsidRPr="003707EF" w:rsidDel="003707EF" w:rsidRDefault="003707EF" w:rsidP="00F05225">
                        <w:pPr>
                          <w:spacing w:after="0"/>
                          <w:rPr>
                            <w:del w:id="69" w:author="Vasilis Gavrielatos" w:date="2021-02-11T15:29:00Z"/>
                            <w:rStyle w:val="Hyperlink"/>
                            <w:rFonts w:ascii="Rajdhani" w:hAnsi="Rajdhani" w:cs="Rajdhani"/>
                            <w:color w:val="auto"/>
                            <w:u w:val="none"/>
                          </w:rPr>
                          <w:pPrChange w:id="70" w:author="Vasilis Gavrielatos" w:date="2021-02-11T15:49:00Z">
                            <w:pPr/>
                          </w:pPrChange>
                        </w:pPr>
                        <w:del w:id="71" w:author="Vasilis Gavrielatos" w:date="2021-02-11T15:29:00Z">
                          <w:r w:rsidRPr="003707EF" w:rsidDel="003707EF">
                            <w:fldChar w:fldCharType="end"/>
                          </w:r>
                          <w:r w:rsidRPr="003707EF" w:rsidDel="003707EF">
                            <w:fldChar w:fldCharType="begin"/>
                          </w:r>
                          <w:r w:rsidRPr="003707EF" w:rsidDel="003707EF">
                            <w:delInstrText xml:space="preserve"> HYPERLINK "https://www.linkedin.com/in/vasigavr1/" </w:delInstrText>
                          </w:r>
                          <w:r w:rsidRPr="003707EF" w:rsidDel="003707EF">
                            <w:fldChar w:fldCharType="separate"/>
                          </w:r>
                          <w:r w:rsidRPr="003707EF" w:rsidDel="003707EF">
                            <w:rPr>
                              <w:rStyle w:val="Hyperlink"/>
                              <w:rFonts w:ascii="Rajdhani" w:hAnsi="Rajdhani" w:cs="Rajdhani"/>
                              <w:color w:val="auto"/>
                              <w:u w:val="none"/>
                            </w:rPr>
                            <w:delText>linkedin.com/in/vasigavr1</w:delText>
                          </w:r>
                        </w:del>
                      </w:p>
                      <w:p w14:paraId="551551E5" w14:textId="0979D0D4" w:rsidR="008645EC" w:rsidRPr="003707EF" w:rsidRDefault="003707EF" w:rsidP="00F05225">
                        <w:del w:id="72" w:author="Vasilis Gavrielatos" w:date="2021-02-11T15:29:00Z">
                          <w:r w:rsidRPr="003707EF" w:rsidDel="003707EF">
                            <w:fldChar w:fldCharType="end"/>
                          </w:r>
                          <w:r w:rsidRPr="003707EF" w:rsidDel="003707EF">
                            <w:fldChar w:fldCharType="begin"/>
                          </w:r>
                          <w:r w:rsidRPr="003707EF" w:rsidDel="003707EF">
                            <w:delInstrText xml:space="preserve"> HYPERLINK "https://github.com/vasigavr1" </w:delInstrText>
                          </w:r>
                          <w:r w:rsidRPr="003707EF" w:rsidDel="003707EF">
                            <w:fldChar w:fldCharType="separate"/>
                          </w:r>
                          <w:r w:rsidRPr="003707EF" w:rsidDel="003707EF">
                            <w:rPr>
                              <w:rStyle w:val="Hyperlink"/>
                              <w:rFonts w:ascii="Rajdhani" w:hAnsi="Rajdhani" w:cs="Rajdhani"/>
                              <w:color w:val="auto"/>
                              <w:u w:val="none"/>
                            </w:rPr>
                            <w:delText>github.com/vasigavr1</w:delText>
                          </w:r>
                          <w:r w:rsidRPr="003707EF" w:rsidDel="003707EF">
                            <w:rPr>
                              <w:rStyle w:val="Hyperlink"/>
                              <w:rFonts w:ascii="Rajdhani" w:hAnsi="Rajdhani" w:cs="Rajdhani"/>
                              <w:color w:val="auto"/>
                              <w:u w:val="none"/>
                            </w:rPr>
                            <w:fldChar w:fldCharType="end"/>
                          </w:r>
                        </w:del>
                      </w:p>
                    </w:txbxContent>
                  </v:textbox>
                  <w10:wrap type="square" anchorx="page"/>
                </v:shape>
              </w:pict>
            </mc:Fallback>
          </mc:AlternateContent>
        </w:r>
      </w:ins>
      <w:ins w:id="73" w:author="Vasilis Gavrielatos" w:date="2021-02-11T15:42:00Z">
        <w:r w:rsidR="00076EC8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9680" behindDoc="0" locked="0" layoutInCell="1" allowOverlap="1" wp14:anchorId="610F54F9" wp14:editId="53705B16">
                  <wp:simplePos x="0" y="0"/>
                  <wp:positionH relativeFrom="column">
                    <wp:posOffset>-776893</wp:posOffset>
                  </wp:positionH>
                  <wp:positionV relativeFrom="paragraph">
                    <wp:posOffset>9316444</wp:posOffset>
                  </wp:positionV>
                  <wp:extent cx="1732915" cy="241300"/>
                  <wp:effectExtent l="0" t="0" r="0" b="6350"/>
                  <wp:wrapNone/>
                  <wp:docPr id="35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291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2F8C0" w14:textId="48EB9AC7" w:rsidR="00076EC8" w:rsidRPr="003A5E71" w:rsidDel="00076EC8" w:rsidRDefault="00076EC8" w:rsidP="00076EC8">
                              <w:pPr>
                                <w:spacing w:line="240" w:lineRule="auto"/>
                                <w:contextualSpacing/>
                                <w:rPr>
                                  <w:del w:id="74" w:author="Vasilis Gavrielatos" w:date="2021-02-11T15:42:00Z"/>
                                  <w:rFonts w:ascii="Rajdhani" w:hAnsi="Rajdhani" w:cs="Rajdhani"/>
                                </w:rPr>
                              </w:pPr>
                              <w:del w:id="75" w:author="Vasilis Gavrielatos" w:date="2021-02-11T15:42:00Z">
                                <w:r w:rsidRPr="003A5E71" w:rsidDel="00076EC8">
                                  <w:rPr>
                                    <w:rFonts w:ascii="Rajdhani" w:hAnsi="Rajdhani" w:cs="Rajdhani"/>
                                  </w:rPr>
                                  <w:delText>Edinburgh, United Kingdom</w:delText>
                                </w:r>
                              </w:del>
                            </w:p>
                            <w:p w14:paraId="083DCA53" w14:textId="68C23943" w:rsidR="00076EC8" w:rsidRPr="003A5E71" w:rsidDel="00076EC8" w:rsidRDefault="00076EC8" w:rsidP="00076EC8">
                              <w:pPr>
                                <w:spacing w:line="240" w:lineRule="auto"/>
                                <w:contextualSpacing/>
                                <w:rPr>
                                  <w:del w:id="76" w:author="Vasilis Gavrielatos" w:date="2021-02-11T15:42:00Z"/>
                                  <w:rFonts w:ascii="Rajdhani" w:hAnsi="Rajdhani" w:cs="Rajdhani"/>
                                </w:rPr>
                              </w:pPr>
                              <w:del w:id="77" w:author="Vasilis Gavrielatos" w:date="2021-02-11T15:42:00Z">
                                <w:r w:rsidRPr="003A5E71" w:rsidDel="00076EC8">
                                  <w:rPr>
                                    <w:rFonts w:ascii="Rajdhani" w:hAnsi="Rajdhani" w:cs="Rajdhani"/>
                                  </w:rPr>
                                  <w:delText>+44 7763961626</w:delText>
                                </w:r>
                              </w:del>
                            </w:p>
                            <w:p w14:paraId="45878D32" w14:textId="7E1B9C53" w:rsidR="00076EC8" w:rsidRPr="003A5E71" w:rsidDel="00076EC8" w:rsidRDefault="00076EC8" w:rsidP="00076EC8">
                              <w:pPr>
                                <w:spacing w:line="240" w:lineRule="auto"/>
                                <w:contextualSpacing/>
                                <w:rPr>
                                  <w:del w:id="78" w:author="Vasilis Gavrielatos" w:date="2021-02-11T15:42:00Z"/>
                                  <w:rFonts w:ascii="Rajdhani" w:hAnsi="Rajdhani" w:cs="Rajdhani"/>
                                </w:rPr>
                              </w:pPr>
                            </w:p>
                            <w:p w14:paraId="7C409618" w14:textId="58FFB070" w:rsidR="00076EC8" w:rsidRPr="00EB5A79" w:rsidDel="00076EC8" w:rsidRDefault="00076EC8" w:rsidP="00076EC8">
                              <w:pPr>
                                <w:rPr>
                                  <w:del w:id="79" w:author="Vasilis Gavrielatos" w:date="2021-02-11T15:42:00Z"/>
                                  <w:rFonts w:ascii="Rajdhani" w:hAnsi="Rajdhani" w:cs="Rajdhani"/>
                                </w:rPr>
                              </w:pPr>
                              <w:del w:id="80" w:author="Vasilis Gavrielatos" w:date="2021-02-11T15:42:00Z">
                                <w:r w:rsidDel="00076EC8">
                                  <w:fldChar w:fldCharType="begin"/>
                                </w:r>
                                <w:r w:rsidDel="00076EC8">
                                  <w:delInstrText xml:space="preserve"> HYPERLINK "mailto:vasigavr1@gmail.com" </w:delInstrText>
                                </w:r>
                                <w:r w:rsidDel="00076EC8">
                                  <w:fldChar w:fldCharType="separate"/>
                                </w:r>
                                <w:r w:rsidRPr="00EB5A79" w:rsidDel="00076EC8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</w:rPr>
                                  <w:delText>vasigavr1@gmail.com</w:delText>
                                </w:r>
                                <w:r w:rsidDel="00076EC8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</w:rPr>
                                  <w:fldChar w:fldCharType="end"/>
                                </w:r>
                              </w:del>
                            </w:p>
                            <w:p w14:paraId="54CB1C3D" w14:textId="07056C06" w:rsidR="00076EC8" w:rsidRPr="00EB5A79" w:rsidDel="00076EC8" w:rsidRDefault="00076EC8" w:rsidP="00076EC8">
                              <w:pPr>
                                <w:rPr>
                                  <w:del w:id="81" w:author="Vasilis Gavrielatos" w:date="2021-02-11T15:42:00Z"/>
                                  <w:rStyle w:val="Hyperlink"/>
                                  <w:rFonts w:ascii="Rajdhani" w:hAnsi="Rajdhani" w:cs="Rajdhani"/>
                                  <w:color w:val="auto"/>
                                </w:rPr>
                              </w:pPr>
                              <w:r w:rsidRPr="00EB5A79">
                                <w:rPr>
                                  <w:rFonts w:ascii="Rajdhani" w:hAnsi="Rajdhani" w:cs="Rajdhani"/>
                                </w:rPr>
                                <w:fldChar w:fldCharType="begin"/>
                              </w:r>
                              <w:r w:rsidRPr="00EB5A79">
                                <w:rPr>
                                  <w:rFonts w:ascii="Rajdhani" w:hAnsi="Rajdhani" w:cs="Rajdhani"/>
                                </w:rPr>
                                <w:instrText xml:space="preserve"> HYPERLINK "https://vasigavr1.github.io/" </w:instrText>
                              </w:r>
                              <w:r w:rsidRPr="00EB5A79">
                                <w:rPr>
                                  <w:rFonts w:ascii="Rajdhani" w:hAnsi="Rajdhani" w:cs="Rajdhani"/>
                                </w:rPr>
                                <w:fldChar w:fldCharType="separate"/>
                              </w:r>
                              <w:r w:rsidRPr="00EB5A79">
                                <w:rPr>
                                  <w:rStyle w:val="Hyperlink"/>
                                  <w:rFonts w:ascii="Rajdhani" w:hAnsi="Rajdhani" w:cs="Rajdhani"/>
                                  <w:color w:val="auto"/>
                                </w:rPr>
                                <w:t>vasigavr1.github.io</w:t>
                              </w:r>
                            </w:p>
                            <w:p w14:paraId="0F074461" w14:textId="15ED7DCB" w:rsidR="00076EC8" w:rsidRPr="00EB5A79" w:rsidDel="00076EC8" w:rsidRDefault="00076EC8" w:rsidP="00076EC8">
                              <w:pPr>
                                <w:rPr>
                                  <w:del w:id="82" w:author="Vasilis Gavrielatos" w:date="2021-02-11T15:42:00Z"/>
                                  <w:rStyle w:val="Hyperlink"/>
                                  <w:rFonts w:ascii="Rajdhani" w:hAnsi="Rajdhani" w:cs="Rajdhani"/>
                                  <w:color w:val="auto"/>
                                </w:rPr>
                                <w:pPrChange w:id="83" w:author="Vasilis Gavrielatos" w:date="2021-02-11T15:42:00Z">
                                  <w:pPr/>
                                </w:pPrChange>
                              </w:pPr>
                              <w:r w:rsidRPr="00EB5A79">
                                <w:rPr>
                                  <w:rFonts w:ascii="Rajdhani" w:hAnsi="Rajdhani" w:cs="Rajdhani"/>
                                </w:rPr>
                                <w:fldChar w:fldCharType="end"/>
                              </w:r>
                              <w:ins w:id="84" w:author="Vasilis Gavrielatos" w:date="2021-02-11T15:42:00Z">
                                <w:r w:rsidRPr="00EB5A79" w:rsidDel="00076EC8">
                                  <w:rPr>
                                    <w:rFonts w:ascii="Rajdhani" w:hAnsi="Rajdhani" w:cs="Rajdhani"/>
                                  </w:rPr>
                                  <w:t xml:space="preserve"> </w:t>
                                </w:r>
                              </w:ins>
                              <w:del w:id="85" w:author="Vasilis Gavrielatos" w:date="2021-02-11T15:42:00Z">
                                <w:r w:rsidRPr="00EB5A79" w:rsidDel="00076EC8">
                                  <w:rPr>
                                    <w:rFonts w:ascii="Rajdhani" w:hAnsi="Rajdhani" w:cs="Rajdhani"/>
                                  </w:rPr>
                                  <w:fldChar w:fldCharType="begin"/>
                                </w:r>
                                <w:r w:rsidRPr="00EB5A79" w:rsidDel="00076EC8">
                                  <w:rPr>
                                    <w:rFonts w:ascii="Rajdhani" w:hAnsi="Rajdhani" w:cs="Rajdhani"/>
                                  </w:rPr>
                                  <w:delInstrText xml:space="preserve"> HYPERLINK "https://www.linkedin.com/in/vasigavr1/" </w:delInstrText>
                                </w:r>
                                <w:r w:rsidRPr="00EB5A79" w:rsidDel="00076EC8">
                                  <w:rPr>
                                    <w:rFonts w:ascii="Rajdhani" w:hAnsi="Rajdhani" w:cs="Rajdhani"/>
                                  </w:rPr>
                                  <w:fldChar w:fldCharType="separate"/>
                                </w:r>
                                <w:r w:rsidRPr="00EB5A79" w:rsidDel="00076EC8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</w:rPr>
                                  <w:delText>linkedin.com/in/vasigavr1</w:delText>
                                </w:r>
                              </w:del>
                            </w:p>
                            <w:p w14:paraId="24D6E627" w14:textId="0875453A" w:rsidR="00076EC8" w:rsidRPr="00EB5A79" w:rsidRDefault="00076EC8" w:rsidP="00076EC8">
                              <w:pPr>
                                <w:rPr>
                                  <w:rFonts w:ascii="Rajdhani" w:hAnsi="Rajdhani" w:cs="Rajdhani"/>
                                </w:rPr>
                              </w:pPr>
                              <w:del w:id="86" w:author="Vasilis Gavrielatos" w:date="2021-02-11T15:42:00Z">
                                <w:r w:rsidRPr="00EB5A79" w:rsidDel="00076EC8">
                                  <w:rPr>
                                    <w:rFonts w:ascii="Rajdhani" w:hAnsi="Rajdhani" w:cs="Rajdhani"/>
                                  </w:rPr>
                                  <w:fldChar w:fldCharType="end"/>
                                </w:r>
                                <w:r w:rsidDel="00076EC8">
                                  <w:fldChar w:fldCharType="begin"/>
                                </w:r>
                                <w:r w:rsidDel="00076EC8">
                                  <w:delInstrText xml:space="preserve"> HYPERLINK "https://github.com/vasigavr1" </w:delInstrText>
                                </w:r>
                                <w:r w:rsidDel="00076EC8">
                                  <w:fldChar w:fldCharType="separate"/>
                                </w:r>
                                <w:r w:rsidRPr="00EB5A79" w:rsidDel="00076EC8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</w:rPr>
                                  <w:delText>github.com/vasigavr1</w:delText>
                                </w:r>
                                <w:r w:rsidDel="00076EC8">
                                  <w:rPr>
                                    <w:rStyle w:val="Hyperlink"/>
                                    <w:rFonts w:ascii="Rajdhani" w:hAnsi="Rajdhani" w:cs="Rajdhani"/>
                                    <w:color w:val="auto"/>
                                  </w:rPr>
                                  <w:fldChar w:fldCharType="end"/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10F54F9" id="_x0000_s1033" type="#_x0000_t202" style="position:absolute;margin-left:-61.15pt;margin-top:733.6pt;width:136.45pt;height:1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" filled="f" stroked="f">
                  <v:textbox>
                    <w:txbxContent>
                      <w:p w14:paraId="54F2F8C0" w14:textId="48EB9AC7" w:rsidR="00076EC8" w:rsidRPr="003A5E71" w:rsidDel="00076EC8" w:rsidRDefault="00076EC8" w:rsidP="00076EC8">
                        <w:pPr>
                          <w:spacing w:line="240" w:lineRule="auto"/>
                          <w:contextualSpacing/>
                          <w:rPr>
                            <w:del w:id="87" w:author="Vasilis Gavrielatos" w:date="2021-02-11T15:42:00Z"/>
                            <w:rFonts w:ascii="Rajdhani" w:hAnsi="Rajdhani" w:cs="Rajdhani"/>
                          </w:rPr>
                        </w:pPr>
                        <w:del w:id="88" w:author="Vasilis Gavrielatos" w:date="2021-02-11T15:42:00Z">
                          <w:r w:rsidRPr="003A5E71" w:rsidDel="00076EC8">
                            <w:rPr>
                              <w:rFonts w:ascii="Rajdhani" w:hAnsi="Rajdhani" w:cs="Rajdhani"/>
                            </w:rPr>
                            <w:delText>Edinburgh, United Kingdom</w:delText>
                          </w:r>
                        </w:del>
                      </w:p>
                      <w:p w14:paraId="083DCA53" w14:textId="68C23943" w:rsidR="00076EC8" w:rsidRPr="003A5E71" w:rsidDel="00076EC8" w:rsidRDefault="00076EC8" w:rsidP="00076EC8">
                        <w:pPr>
                          <w:spacing w:line="240" w:lineRule="auto"/>
                          <w:contextualSpacing/>
                          <w:rPr>
                            <w:del w:id="89" w:author="Vasilis Gavrielatos" w:date="2021-02-11T15:42:00Z"/>
                            <w:rFonts w:ascii="Rajdhani" w:hAnsi="Rajdhani" w:cs="Rajdhani"/>
                          </w:rPr>
                        </w:pPr>
                        <w:del w:id="90" w:author="Vasilis Gavrielatos" w:date="2021-02-11T15:42:00Z">
                          <w:r w:rsidRPr="003A5E71" w:rsidDel="00076EC8">
                            <w:rPr>
                              <w:rFonts w:ascii="Rajdhani" w:hAnsi="Rajdhani" w:cs="Rajdhani"/>
                            </w:rPr>
                            <w:delText>+44 7763961626</w:delText>
                          </w:r>
                        </w:del>
                      </w:p>
                      <w:p w14:paraId="45878D32" w14:textId="7E1B9C53" w:rsidR="00076EC8" w:rsidRPr="003A5E71" w:rsidDel="00076EC8" w:rsidRDefault="00076EC8" w:rsidP="00076EC8">
                        <w:pPr>
                          <w:spacing w:line="240" w:lineRule="auto"/>
                          <w:contextualSpacing/>
                          <w:rPr>
                            <w:del w:id="91" w:author="Vasilis Gavrielatos" w:date="2021-02-11T15:42:00Z"/>
                            <w:rFonts w:ascii="Rajdhani" w:hAnsi="Rajdhani" w:cs="Rajdhani"/>
                          </w:rPr>
                        </w:pPr>
                      </w:p>
                      <w:p w14:paraId="7C409618" w14:textId="58FFB070" w:rsidR="00076EC8" w:rsidRPr="00EB5A79" w:rsidDel="00076EC8" w:rsidRDefault="00076EC8" w:rsidP="00076EC8">
                        <w:pPr>
                          <w:rPr>
                            <w:del w:id="92" w:author="Vasilis Gavrielatos" w:date="2021-02-11T15:42:00Z"/>
                            <w:rFonts w:ascii="Rajdhani" w:hAnsi="Rajdhani" w:cs="Rajdhani"/>
                          </w:rPr>
                        </w:pPr>
                        <w:del w:id="93" w:author="Vasilis Gavrielatos" w:date="2021-02-11T15:42:00Z">
                          <w:r w:rsidDel="00076EC8">
                            <w:fldChar w:fldCharType="begin"/>
                          </w:r>
                          <w:r w:rsidDel="00076EC8">
                            <w:delInstrText xml:space="preserve"> HYPERLINK "mailto:vasigavr1@gmail.com" </w:delInstrText>
                          </w:r>
                          <w:r w:rsidDel="00076EC8">
                            <w:fldChar w:fldCharType="separate"/>
                          </w:r>
                          <w:r w:rsidRPr="00EB5A79" w:rsidDel="00076EC8">
                            <w:rPr>
                              <w:rStyle w:val="Hyperlink"/>
                              <w:rFonts w:ascii="Rajdhani" w:hAnsi="Rajdhani" w:cs="Rajdhani"/>
                              <w:color w:val="auto"/>
                            </w:rPr>
                            <w:delText>vasigavr1@gmail.com</w:delText>
                          </w:r>
                          <w:r w:rsidDel="00076EC8">
                            <w:rPr>
                              <w:rStyle w:val="Hyperlink"/>
                              <w:rFonts w:ascii="Rajdhani" w:hAnsi="Rajdhani" w:cs="Rajdhani"/>
                              <w:color w:val="auto"/>
                            </w:rPr>
                            <w:fldChar w:fldCharType="end"/>
                          </w:r>
                        </w:del>
                      </w:p>
                      <w:p w14:paraId="54CB1C3D" w14:textId="07056C06" w:rsidR="00076EC8" w:rsidRPr="00EB5A79" w:rsidDel="00076EC8" w:rsidRDefault="00076EC8" w:rsidP="00076EC8">
                        <w:pPr>
                          <w:rPr>
                            <w:del w:id="94" w:author="Vasilis Gavrielatos" w:date="2021-02-11T15:42:00Z"/>
                            <w:rStyle w:val="Hyperlink"/>
                            <w:rFonts w:ascii="Rajdhani" w:hAnsi="Rajdhani" w:cs="Rajdhani"/>
                            <w:color w:val="auto"/>
                          </w:rPr>
                        </w:pPr>
                        <w:r w:rsidRPr="00EB5A79">
                          <w:rPr>
                            <w:rFonts w:ascii="Rajdhani" w:hAnsi="Rajdhani" w:cs="Rajdhani"/>
                          </w:rPr>
                          <w:fldChar w:fldCharType="begin"/>
                        </w:r>
                        <w:r w:rsidRPr="00EB5A79">
                          <w:rPr>
                            <w:rFonts w:ascii="Rajdhani" w:hAnsi="Rajdhani" w:cs="Rajdhani"/>
                          </w:rPr>
                          <w:instrText xml:space="preserve"> HYPERLINK "https://vasigavr1.github.io/" </w:instrText>
                        </w:r>
                        <w:r w:rsidRPr="00EB5A79">
                          <w:rPr>
                            <w:rFonts w:ascii="Rajdhani" w:hAnsi="Rajdhani" w:cs="Rajdhani"/>
                          </w:rPr>
                          <w:fldChar w:fldCharType="separate"/>
                        </w:r>
                        <w:r w:rsidRPr="00EB5A79">
                          <w:rPr>
                            <w:rStyle w:val="Hyperlink"/>
                            <w:rFonts w:ascii="Rajdhani" w:hAnsi="Rajdhani" w:cs="Rajdhani"/>
                            <w:color w:val="auto"/>
                          </w:rPr>
                          <w:t>vasigavr1.github.io</w:t>
                        </w:r>
                      </w:p>
                      <w:p w14:paraId="0F074461" w14:textId="15ED7DCB" w:rsidR="00076EC8" w:rsidRPr="00EB5A79" w:rsidDel="00076EC8" w:rsidRDefault="00076EC8" w:rsidP="00076EC8">
                        <w:pPr>
                          <w:rPr>
                            <w:del w:id="95" w:author="Vasilis Gavrielatos" w:date="2021-02-11T15:42:00Z"/>
                            <w:rStyle w:val="Hyperlink"/>
                            <w:rFonts w:ascii="Rajdhani" w:hAnsi="Rajdhani" w:cs="Rajdhani"/>
                            <w:color w:val="auto"/>
                          </w:rPr>
                          <w:pPrChange w:id="96" w:author="Vasilis Gavrielatos" w:date="2021-02-11T15:42:00Z">
                            <w:pPr/>
                          </w:pPrChange>
                        </w:pPr>
                        <w:r w:rsidRPr="00EB5A79">
                          <w:rPr>
                            <w:rFonts w:ascii="Rajdhani" w:hAnsi="Rajdhani" w:cs="Rajdhani"/>
                          </w:rPr>
                          <w:fldChar w:fldCharType="end"/>
                        </w:r>
                        <w:ins w:id="97" w:author="Vasilis Gavrielatos" w:date="2021-02-11T15:42:00Z">
                          <w:r w:rsidRPr="00EB5A79" w:rsidDel="00076EC8">
                            <w:rPr>
                              <w:rFonts w:ascii="Rajdhani" w:hAnsi="Rajdhani" w:cs="Rajdhani"/>
                            </w:rPr>
                            <w:t xml:space="preserve"> </w:t>
                          </w:r>
                        </w:ins>
                        <w:del w:id="98" w:author="Vasilis Gavrielatos" w:date="2021-02-11T15:42:00Z">
                          <w:r w:rsidRPr="00EB5A79" w:rsidDel="00076EC8">
                            <w:rPr>
                              <w:rFonts w:ascii="Rajdhani" w:hAnsi="Rajdhani" w:cs="Rajdhani"/>
                            </w:rPr>
                            <w:fldChar w:fldCharType="begin"/>
                          </w:r>
                          <w:r w:rsidRPr="00EB5A79" w:rsidDel="00076EC8">
                            <w:rPr>
                              <w:rFonts w:ascii="Rajdhani" w:hAnsi="Rajdhani" w:cs="Rajdhani"/>
                            </w:rPr>
                            <w:delInstrText xml:space="preserve"> HYPERLINK "https://www.linkedin.com/in/vasigavr1/" </w:delInstrText>
                          </w:r>
                          <w:r w:rsidRPr="00EB5A79" w:rsidDel="00076EC8">
                            <w:rPr>
                              <w:rFonts w:ascii="Rajdhani" w:hAnsi="Rajdhani" w:cs="Rajdhani"/>
                            </w:rPr>
                            <w:fldChar w:fldCharType="separate"/>
                          </w:r>
                          <w:r w:rsidRPr="00EB5A79" w:rsidDel="00076EC8">
                            <w:rPr>
                              <w:rStyle w:val="Hyperlink"/>
                              <w:rFonts w:ascii="Rajdhani" w:hAnsi="Rajdhani" w:cs="Rajdhani"/>
                              <w:color w:val="auto"/>
                            </w:rPr>
                            <w:delText>linkedin.com/in/vasigavr1</w:delText>
                          </w:r>
                        </w:del>
                      </w:p>
                      <w:p w14:paraId="24D6E627" w14:textId="0875453A" w:rsidR="00076EC8" w:rsidRPr="00EB5A79" w:rsidRDefault="00076EC8" w:rsidP="00076EC8">
                        <w:pPr>
                          <w:rPr>
                            <w:rFonts w:ascii="Rajdhani" w:hAnsi="Rajdhani" w:cs="Rajdhani"/>
                          </w:rPr>
                        </w:pPr>
                        <w:del w:id="99" w:author="Vasilis Gavrielatos" w:date="2021-02-11T15:42:00Z">
                          <w:r w:rsidRPr="00EB5A79" w:rsidDel="00076EC8">
                            <w:rPr>
                              <w:rFonts w:ascii="Rajdhani" w:hAnsi="Rajdhani" w:cs="Rajdhani"/>
                            </w:rPr>
                            <w:fldChar w:fldCharType="end"/>
                          </w:r>
                          <w:r w:rsidDel="00076EC8">
                            <w:fldChar w:fldCharType="begin"/>
                          </w:r>
                          <w:r w:rsidDel="00076EC8">
                            <w:delInstrText xml:space="preserve"> HYPERLINK "https://github.com/vasigavr1" </w:delInstrText>
                          </w:r>
                          <w:r w:rsidDel="00076EC8">
                            <w:fldChar w:fldCharType="separate"/>
                          </w:r>
                          <w:r w:rsidRPr="00EB5A79" w:rsidDel="00076EC8">
                            <w:rPr>
                              <w:rStyle w:val="Hyperlink"/>
                              <w:rFonts w:ascii="Rajdhani" w:hAnsi="Rajdhani" w:cs="Rajdhani"/>
                              <w:color w:val="auto"/>
                            </w:rPr>
                            <w:delText>github.com/vasigavr1</w:delText>
                          </w:r>
                          <w:r w:rsidDel="00076EC8">
                            <w:rPr>
                              <w:rStyle w:val="Hyperlink"/>
                              <w:rFonts w:ascii="Rajdhani" w:hAnsi="Rajdhani" w:cs="Rajdhani"/>
                              <w:color w:val="auto"/>
                            </w:rPr>
                            <w:fldChar w:fldCharType="end"/>
                          </w:r>
                        </w:del>
                      </w:p>
                    </w:txbxContent>
                  </v:textbox>
                </v:shape>
              </w:pict>
            </mc:Fallback>
          </mc:AlternateContent>
        </w:r>
      </w:ins>
      <w:r w:rsidR="003707E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FC8689" wp14:editId="18633057">
                <wp:simplePos x="0" y="0"/>
                <wp:positionH relativeFrom="page">
                  <wp:align>left</wp:align>
                </wp:positionH>
                <wp:positionV relativeFrom="paragraph">
                  <wp:posOffset>954405</wp:posOffset>
                </wp:positionV>
                <wp:extent cx="2360930" cy="3136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3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218E" w14:textId="77777777" w:rsidR="006274C5" w:rsidRPr="006740B0" w:rsidRDefault="006274C5" w:rsidP="006274C5">
                            <w:pPr>
                              <w:jc w:val="center"/>
                              <w:rPr>
                                <w:rFonts w:ascii="Rajdhani Medium" w:hAnsi="Rajdhani Medium" w:cs="Rajdhani Medium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740B0">
                              <w:rPr>
                                <w:rFonts w:ascii="Rajdhani Medium" w:hAnsi="Rajdhani Medium" w:cs="Rajdhani Medium"/>
                                <w:b/>
                                <w:bCs/>
                                <w:sz w:val="32"/>
                                <w:szCs w:val="32"/>
                              </w:rPr>
                              <w:t>Vasilis Gavrielatos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8689" id="_x0000_s1034" type="#_x0000_t202" style="position:absolute;margin-left:0;margin-top:75.15pt;width:185.9pt;height:24.7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G8DQIAAPkDAAAOAAAAZHJzL2Uyb0RvYy54bWysU9uO2yAQfa/Uf0C8N3acZJt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" filled="f" stroked="f">
                <v:textbox>
                  <w:txbxContent>
                    <w:p w14:paraId="4A0A218E" w14:textId="77777777" w:rsidR="006274C5" w:rsidRPr="006740B0" w:rsidRDefault="006274C5" w:rsidP="006274C5">
                      <w:pPr>
                        <w:jc w:val="center"/>
                        <w:rPr>
                          <w:rFonts w:ascii="Rajdhani Medium" w:hAnsi="Rajdhani Medium" w:cs="Rajdhani Medium"/>
                          <w:b/>
                          <w:bCs/>
                          <w:sz w:val="32"/>
                          <w:szCs w:val="32"/>
                        </w:rPr>
                      </w:pPr>
                      <w:r w:rsidRPr="006740B0">
                        <w:rPr>
                          <w:rFonts w:ascii="Rajdhani Medium" w:hAnsi="Rajdhani Medium" w:cs="Rajdhani Medium"/>
                          <w:b/>
                          <w:bCs/>
                          <w:sz w:val="32"/>
                          <w:szCs w:val="32"/>
                        </w:rPr>
                        <w:t>Vasilis Gavrielatos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2D500A" wp14:editId="304228D0">
                <wp:simplePos x="0" y="0"/>
                <wp:positionH relativeFrom="margin">
                  <wp:posOffset>1361440</wp:posOffset>
                </wp:positionH>
                <wp:positionV relativeFrom="paragraph">
                  <wp:posOffset>3377565</wp:posOffset>
                </wp:positionV>
                <wp:extent cx="949960" cy="47498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E925" w14:textId="760ECCD5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PPoPP</w:t>
                            </w:r>
                            <w:proofErr w:type="spellEnd"/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 xml:space="preserve"> '20 </w:t>
                            </w: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Best paper nominee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500A" id="_x0000_s1035" type="#_x0000_t202" style="position:absolute;margin-left:107.2pt;margin-top:265.95pt;width:74.8pt;height:37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" filled="f" stroked="f">
                <v:textbox>
                  <w:txbxContent>
                    <w:p w14:paraId="6737E925" w14:textId="760ECCD5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PPoPP</w:t>
                      </w:r>
                      <w:proofErr w:type="spellEnd"/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 xml:space="preserve"> '20 </w:t>
                      </w: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Best paper nominee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5D14F0" wp14:editId="752477AB">
                <wp:simplePos x="0" y="0"/>
                <wp:positionH relativeFrom="margin">
                  <wp:posOffset>2205990</wp:posOffset>
                </wp:positionH>
                <wp:positionV relativeFrom="paragraph">
                  <wp:posOffset>1905635</wp:posOffset>
                </wp:positionV>
                <wp:extent cx="2389505" cy="140462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B3AA" w14:textId="65C0CBF3" w:rsidR="00795589" w:rsidRPr="009C2040" w:rsidRDefault="00795589" w:rsidP="00795589">
                            <w:pPr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5589"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  <w:t>Projects &amp; 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D14F0" id="_x0000_s1036" type="#_x0000_t202" style="position:absolute;margin-left:173.7pt;margin-top:150.05pt;width:188.1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" filled="f" stroked="f">
                <v:textbox style="mso-fit-shape-to-text:t">
                  <w:txbxContent>
                    <w:p w14:paraId="2FF5B3AA" w14:textId="65C0CBF3" w:rsidR="00795589" w:rsidRPr="009C2040" w:rsidRDefault="00795589" w:rsidP="00795589">
                      <w:pPr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</w:pPr>
                      <w:r w:rsidRPr="00795589"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  <w:t>Projects &amp; Publications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D9173" wp14:editId="130FDF99">
                <wp:simplePos x="0" y="0"/>
                <wp:positionH relativeFrom="margin">
                  <wp:posOffset>2321560</wp:posOffset>
                </wp:positionH>
                <wp:positionV relativeFrom="paragraph">
                  <wp:posOffset>2212340</wp:posOffset>
                </wp:positionV>
                <wp:extent cx="3967480" cy="5652135"/>
                <wp:effectExtent l="0" t="0" r="0" b="57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565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6997" w14:textId="1730891E" w:rsidR="009C2040" w:rsidRPr="009C2040" w:rsidRDefault="009C2040" w:rsidP="00B80D03">
                            <w:pPr>
                              <w:spacing w:after="60" w:line="240" w:lineRule="auto"/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  <w:pPrChange w:id="100" w:author="Vasilis Gavrielatos" w:date="2021-02-11T15:15:00Z">
                                <w:pPr>
                                  <w:spacing w:after="0" w:line="240" w:lineRule="auto"/>
                                  <w:contextualSpacing/>
                                  <w:jc w:val="both"/>
                                </w:pPr>
                              </w:pPrChange>
                            </w:pPr>
                            <w:r w:rsidRPr="009C2040">
                              <w:rPr>
                                <w:rFonts w:ascii="Rajdhani Medium" w:hAnsi="Rajdhani Medium" w:cs="Rajdhani Medium"/>
                              </w:rPr>
                              <w:t>Odyssey: The Impact of Modern Hardware on Strongly-Consistent Replication Protocols</w:t>
                            </w:r>
                          </w:p>
                          <w:p w14:paraId="15D77C4B" w14:textId="04D0BA1F" w:rsidR="009C2040" w:rsidRPr="00795589" w:rsidRDefault="009C2040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Designed Odyssey, a framework tailored towards replication protocol implementation for multi-threaded, RDMA-enabled, in-memory </w:t>
                            </w:r>
                            <w:proofErr w:type="spellStart"/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KVSes</w:t>
                            </w:r>
                            <w:proofErr w:type="spellEnd"/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D317145" w14:textId="74D8C13E" w:rsidR="007D50D9" w:rsidRPr="00795589" w:rsidRDefault="009C2040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Implemented and evaluated 10 protocols using Odyssey (including </w:t>
                            </w:r>
                            <w:proofErr w:type="spellStart"/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Paxos</w:t>
                            </w:r>
                            <w:proofErr w:type="spellEnd"/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, ZAB &amp; Hermes). </w:t>
                            </w:r>
                          </w:p>
                          <w:p w14:paraId="298D2962" w14:textId="071326EB" w:rsidR="007D50D9" w:rsidRDefault="009C2040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Characterized the space of strongly-consistent replication protocols and demonstrated the interplay between modern hardware and protocols.</w:t>
                            </w:r>
                          </w:p>
                          <w:p w14:paraId="04C8BE65" w14:textId="77777777" w:rsidR="00C165F8" w:rsidRPr="00A201B2" w:rsidRDefault="00C165F8" w:rsidP="00C165F8">
                            <w:pPr>
                              <w:pStyle w:val="ListParagraph"/>
                              <w:spacing w:after="0"/>
                              <w:ind w:left="113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  <w:p w14:paraId="09D01466" w14:textId="5EFB9905" w:rsidR="00A201B2" w:rsidRPr="00A201B2" w:rsidRDefault="007D50D9" w:rsidP="00B80D03">
                            <w:pPr>
                              <w:spacing w:after="60" w:line="240" w:lineRule="auto"/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  <w:pPrChange w:id="101" w:author="Vasilis Gavrielatos" w:date="2021-02-11T15:15:00Z">
                                <w:pPr>
                                  <w:spacing w:after="0" w:line="240" w:lineRule="auto"/>
                                  <w:contextualSpacing/>
                                  <w:jc w:val="both"/>
                                </w:pPr>
                              </w:pPrChange>
                            </w:pPr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 xml:space="preserve">Kite: Efficient and Available Release Consistency for the </w:t>
                            </w:r>
                            <w:proofErr w:type="spellStart"/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Datacenter</w:t>
                            </w:r>
                            <w:proofErr w:type="spellEnd"/>
                          </w:p>
                          <w:p w14:paraId="36592FBE" w14:textId="733D1809" w:rsidR="007D50D9" w:rsidRPr="00A201B2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A201B2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Designed Kite, the first highly-available, replicated Key-Value-Store that offers Release Consistency (and thus can be programmed similarly to C/C++11). </w:t>
                            </w:r>
                          </w:p>
                          <w:p w14:paraId="73AFA1B0" w14:textId="7CD42770" w:rsidR="007D50D9" w:rsidRPr="0079558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Kite combines Eventual Store, ABD &amp; Classic </w:t>
                            </w:r>
                            <w:proofErr w:type="spellStart"/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Paxos</w:t>
                            </w:r>
                            <w:proofErr w:type="spellEnd"/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 along with a novel fast/slow path mechanism to ensure both high-performance and availability. </w:t>
                            </w:r>
                          </w:p>
                          <w:p w14:paraId="08A0700A" w14:textId="243CE4F0" w:rsidR="007D50D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Demonstrated the efficacy of Kite by porting three lock-free data structures and showing that Kite outperforms the competition.</w:t>
                            </w:r>
                          </w:p>
                          <w:p w14:paraId="4F278029" w14:textId="77777777" w:rsidR="00C165F8" w:rsidRPr="00795589" w:rsidRDefault="00C165F8" w:rsidP="00C165F8">
                            <w:pPr>
                              <w:pStyle w:val="ListParagraph"/>
                              <w:spacing w:after="0"/>
                              <w:ind w:left="113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  <w:p w14:paraId="54483146" w14:textId="038DF5F8" w:rsidR="007D50D9" w:rsidRPr="007D50D9" w:rsidRDefault="007D50D9" w:rsidP="00B80D03">
                            <w:pPr>
                              <w:spacing w:after="60" w:line="240" w:lineRule="auto"/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  <w:pPrChange w:id="102" w:author="Vasilis Gavrielatos" w:date="2021-02-11T15:15:00Z">
                                <w:pPr>
                                  <w:spacing w:after="0" w:line="240" w:lineRule="auto"/>
                                  <w:contextualSpacing/>
                                  <w:jc w:val="both"/>
                                </w:pPr>
                              </w:pPrChange>
                            </w:pPr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Scale-out</w:t>
                            </w:r>
                            <w:r w:rsidR="00795589">
                              <w:rPr>
                                <w:rFonts w:ascii="Rajdhani Medium" w:hAnsi="Rajdhani Medium" w:cs="Rajdhani Medium"/>
                              </w:rPr>
                              <w:t xml:space="preserve"> </w:t>
                            </w:r>
                            <w:proofErr w:type="spellStart"/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ccNUMA</w:t>
                            </w:r>
                            <w:proofErr w:type="spellEnd"/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: Exploiting Skew with Strongly-Consistent Caching</w:t>
                            </w:r>
                          </w:p>
                          <w:p w14:paraId="29E156AF" w14:textId="547BC802" w:rsidR="007D50D9" w:rsidRPr="0079558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Designed a distributed, RDMA-enabled and multi-threaded Key-Value-Store that balances the load in the face of a skewed access pattern by symmetrically caching the most popular items in all nodes. </w:t>
                            </w:r>
                          </w:p>
                          <w:p w14:paraId="1BFFE25F" w14:textId="396C8ED8" w:rsidR="007D50D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Implemented two fully-distributed protocols to offer two flavours of consistency</w:t>
                            </w:r>
                            <w:r w:rsidR="00A369C1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4B0C82B" w14:textId="77777777" w:rsidR="00C165F8" w:rsidRPr="00795589" w:rsidRDefault="00C165F8" w:rsidP="00C165F8">
                            <w:pPr>
                              <w:pStyle w:val="ListParagraph"/>
                              <w:spacing w:after="0"/>
                              <w:ind w:left="113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  <w:p w14:paraId="0A87A15B" w14:textId="77777777" w:rsidR="007D50D9" w:rsidRDefault="007D50D9" w:rsidP="00B80D03">
                            <w:pPr>
                              <w:spacing w:after="60" w:line="240" w:lineRule="auto"/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  <w:pPrChange w:id="103" w:author="Vasilis Gavrielatos" w:date="2021-02-11T15:15:00Z">
                                <w:pPr>
                                  <w:spacing w:after="0" w:line="240" w:lineRule="auto"/>
                                  <w:contextualSpacing/>
                                  <w:jc w:val="both"/>
                                </w:pPr>
                              </w:pPrChange>
                            </w:pPr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Hermes: Fast and Reliable Data Replication with Linearizability</w:t>
                            </w:r>
                          </w:p>
                          <w:p w14:paraId="775BF28B" w14:textId="08E06A80" w:rsidR="007D50D9" w:rsidRPr="00A201B2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Hermes is an RDMA-enabled, fault-tolerant replication protocol that offers Linearizability over a replicated Key-Value Store</w:t>
                            </w:r>
                            <w:r w:rsidR="00A369C1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.</w:t>
                            </w: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22C51B5" w14:textId="77777777" w:rsidR="007D50D9" w:rsidRPr="0079558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Assisted in design space exploration, protocol design and the paper writing. </w:t>
                            </w:r>
                          </w:p>
                          <w:p w14:paraId="1DAE7324" w14:textId="1FF71D5B" w:rsidR="007D50D9" w:rsidDel="004F4A51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del w:id="104" w:author="Vasilis Gavrielatos" w:date="2021-02-11T15:05:00Z"/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4F4A51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Designed an RDMA-based</w:t>
                            </w:r>
                            <w:ins w:id="105" w:author="Vasilis Gavrielatos" w:date="2021-02-11T15:04:00Z">
                              <w:r w:rsidR="004F4A51" w:rsidRPr="004F4A51">
                                <w:rPr>
                                  <w:rFonts w:ascii="Rajdhani" w:hAnsi="Rajdhani" w:cs="Rajdhani"/>
                                  <w:sz w:val="18"/>
                                  <w:szCs w:val="18"/>
                                </w:rPr>
                                <w:t xml:space="preserve"> version of</w:t>
                              </w:r>
                            </w:ins>
                            <w:r w:rsidRPr="004F4A51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 ZAB to serve as a baseline</w:t>
                            </w:r>
                            <w:ins w:id="106" w:author="Vasilis Gavrielatos" w:date="2021-02-11T15:05:00Z">
                              <w:r w:rsidR="004F4A51">
                                <w:rPr>
                                  <w:rFonts w:ascii="Rajdhani" w:hAnsi="Rajdhani" w:cs="Rajdhani"/>
                                  <w:sz w:val="18"/>
                                  <w:szCs w:val="18"/>
                                </w:rPr>
                                <w:t>.</w:t>
                              </w:r>
                            </w:ins>
                            <w:del w:id="107" w:author="Vasilis Gavrielatos" w:date="2021-02-11T15:05:00Z">
                              <w:r w:rsidRPr="004F4A51" w:rsidDel="004F4A51">
                                <w:rPr>
                                  <w:rFonts w:ascii="Rajdhani" w:hAnsi="Rajdhani" w:cs="Rajdhani"/>
                                  <w:sz w:val="18"/>
                                  <w:szCs w:val="18"/>
                                </w:rPr>
                                <w:delText xml:space="preserve"> </w:delText>
                              </w:r>
                              <w:r w:rsidRPr="00795589" w:rsidDel="004F4A51">
                                <w:rPr>
                                  <w:rFonts w:ascii="Rajdhani" w:hAnsi="Rajdhani" w:cs="Rajdhani"/>
                                  <w:sz w:val="18"/>
                                  <w:szCs w:val="18"/>
                                </w:rPr>
                                <w:delText>to compare against.</w:delText>
                              </w:r>
                            </w:del>
                          </w:p>
                          <w:p w14:paraId="662DDD83" w14:textId="77777777" w:rsidR="004F4A51" w:rsidRDefault="004F4A51" w:rsidP="004F4A5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ins w:id="108" w:author="Vasilis Gavrielatos" w:date="2021-02-11T15:05:00Z"/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  <w:p w14:paraId="4259F0DE" w14:textId="77777777" w:rsidR="00C165F8" w:rsidRPr="004F4A51" w:rsidRDefault="00C165F8" w:rsidP="004F4A51">
                            <w:pPr>
                              <w:pStyle w:val="ListParagraph"/>
                              <w:spacing w:after="0"/>
                              <w:ind w:left="113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  <w:p w14:paraId="262D5958" w14:textId="78ABA732" w:rsidR="007D50D9" w:rsidRDefault="007D50D9" w:rsidP="00B80D03">
                            <w:pPr>
                              <w:spacing w:after="60" w:line="240" w:lineRule="auto"/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  <w:pPrChange w:id="109" w:author="Vasilis Gavrielatos" w:date="2021-02-11T15:15:00Z">
                                <w:pPr>
                                  <w:spacing w:after="0" w:line="240" w:lineRule="auto"/>
                                  <w:jc w:val="both"/>
                                </w:pPr>
                              </w:pPrChange>
                            </w:pPr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Lazy Release Persistency</w:t>
                            </w:r>
                          </w:p>
                          <w:p w14:paraId="3E3FCC85" w14:textId="77777777" w:rsidR="007D50D9" w:rsidRPr="0079558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A persistency model along with a microarchitectural technique that synergize with language-level memory models to ensure a consistent cut in the NVM after a crash. </w:t>
                            </w:r>
                          </w:p>
                          <w:p w14:paraId="6C3A25EB" w14:textId="0F7A4A85" w:rsidR="007D50D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Assisted in design space exploration, technique design and paper writing.</w:t>
                            </w:r>
                          </w:p>
                          <w:p w14:paraId="618989EF" w14:textId="77777777" w:rsidR="00C165F8" w:rsidRPr="00795589" w:rsidRDefault="00C165F8" w:rsidP="00C165F8">
                            <w:pPr>
                              <w:pStyle w:val="ListParagraph"/>
                              <w:spacing w:after="0"/>
                              <w:ind w:left="113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</w:p>
                          <w:p w14:paraId="5521BCF7" w14:textId="4133F47E" w:rsidR="007D50D9" w:rsidRPr="007D50D9" w:rsidRDefault="007D50D9" w:rsidP="00B80D03">
                            <w:pPr>
                              <w:spacing w:after="60" w:line="240" w:lineRule="auto"/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  <w:pPrChange w:id="110" w:author="Vasilis Gavrielatos" w:date="2021-02-11T15:15:00Z">
                                <w:pPr>
                                  <w:spacing w:after="0" w:line="240" w:lineRule="auto"/>
                                  <w:jc w:val="both"/>
                                </w:pPr>
                              </w:pPrChange>
                            </w:pPr>
                            <w:r w:rsidRPr="007D50D9">
                              <w:rPr>
                                <w:rFonts w:ascii="Rajdhani Medium" w:hAnsi="Rajdhani Medium" w:cs="Rajdhani Medium"/>
                              </w:rPr>
                              <w:t>Avocado: A Secure In-Memory Distributed Storage System</w:t>
                            </w:r>
                          </w:p>
                          <w:p w14:paraId="6FE824CA" w14:textId="77777777" w:rsidR="007D50D9" w:rsidRPr="0079558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 xml:space="preserve">Avocado is a secure replicated Key-Value Store that leverages Intel SGX, RDMA and the ABD protocol to achieve security, performance and consistency. </w:t>
                            </w:r>
                          </w:p>
                          <w:p w14:paraId="013763E3" w14:textId="6CE767E5" w:rsidR="007D50D9" w:rsidRPr="00795589" w:rsidRDefault="007D50D9" w:rsidP="00C165F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</w:pPr>
                            <w:r w:rsidRPr="00795589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Assisted in design space exploration, advised on enforcing consistency and RDMA</w:t>
                            </w:r>
                            <w:r w:rsidR="00A369C1">
                              <w:rPr>
                                <w:rFonts w:ascii="Rajdhani" w:hAnsi="Rajdhani" w:cs="Rajdhan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9173" id="_x0000_s1037" type="#_x0000_t202" style="position:absolute;margin-left:182.8pt;margin-top:174.2pt;width:312.4pt;height:44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" filled="f" stroked="f">
                <v:textbox>
                  <w:txbxContent>
                    <w:p w14:paraId="681F6997" w14:textId="1730891E" w:rsidR="009C2040" w:rsidRPr="009C2040" w:rsidRDefault="009C2040" w:rsidP="00B80D03">
                      <w:pPr>
                        <w:spacing w:after="60" w:line="240" w:lineRule="auto"/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  <w:pPrChange w:id="111" w:author="Vasilis Gavrielatos" w:date="2021-02-11T15:15:00Z">
                          <w:pPr>
                            <w:spacing w:after="0" w:line="240" w:lineRule="auto"/>
                            <w:contextualSpacing/>
                            <w:jc w:val="both"/>
                          </w:pPr>
                        </w:pPrChange>
                      </w:pPr>
                      <w:r w:rsidRPr="009C2040">
                        <w:rPr>
                          <w:rFonts w:ascii="Rajdhani Medium" w:hAnsi="Rajdhani Medium" w:cs="Rajdhani Medium"/>
                        </w:rPr>
                        <w:t>Odyssey: The Impact of Modern Hardware on Strongly-Consistent Replication Protocols</w:t>
                      </w:r>
                    </w:p>
                    <w:p w14:paraId="15D77C4B" w14:textId="04D0BA1F" w:rsidR="009C2040" w:rsidRPr="00795589" w:rsidRDefault="009C2040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Designed Odyssey, a framework tailored towards replication protocol implementation for multi-threaded, RDMA-enabled, in-memory </w:t>
                      </w:r>
                      <w:proofErr w:type="spellStart"/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KVSes</w:t>
                      </w:r>
                      <w:proofErr w:type="spellEnd"/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D317145" w14:textId="74D8C13E" w:rsidR="007D50D9" w:rsidRPr="00795589" w:rsidRDefault="009C2040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Implemented and evaluated 10 protocols using Odyssey (including </w:t>
                      </w:r>
                      <w:proofErr w:type="spellStart"/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Paxos</w:t>
                      </w:r>
                      <w:proofErr w:type="spellEnd"/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, ZAB &amp; Hermes). </w:t>
                      </w:r>
                    </w:p>
                    <w:p w14:paraId="298D2962" w14:textId="071326EB" w:rsidR="007D50D9" w:rsidRDefault="009C2040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Characterized the space of strongly-consistent replication protocols and demonstrated the interplay between modern hardware and protocols.</w:t>
                      </w:r>
                    </w:p>
                    <w:p w14:paraId="04C8BE65" w14:textId="77777777" w:rsidR="00C165F8" w:rsidRPr="00A201B2" w:rsidRDefault="00C165F8" w:rsidP="00C165F8">
                      <w:pPr>
                        <w:pStyle w:val="ListParagraph"/>
                        <w:spacing w:after="0"/>
                        <w:ind w:left="113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  <w:p w14:paraId="09D01466" w14:textId="5EFB9905" w:rsidR="00A201B2" w:rsidRPr="00A201B2" w:rsidRDefault="007D50D9" w:rsidP="00B80D03">
                      <w:pPr>
                        <w:spacing w:after="60" w:line="240" w:lineRule="auto"/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  <w:pPrChange w:id="112" w:author="Vasilis Gavrielatos" w:date="2021-02-11T15:15:00Z">
                          <w:pPr>
                            <w:spacing w:after="0" w:line="240" w:lineRule="auto"/>
                            <w:contextualSpacing/>
                            <w:jc w:val="both"/>
                          </w:pPr>
                        </w:pPrChange>
                      </w:pPr>
                      <w:r w:rsidRPr="007D50D9">
                        <w:rPr>
                          <w:rFonts w:ascii="Rajdhani Medium" w:hAnsi="Rajdhani Medium" w:cs="Rajdhani Medium"/>
                        </w:rPr>
                        <w:t xml:space="preserve">Kite: Efficient and Available Release Consistency for the </w:t>
                      </w:r>
                      <w:proofErr w:type="spellStart"/>
                      <w:r w:rsidRPr="007D50D9">
                        <w:rPr>
                          <w:rFonts w:ascii="Rajdhani Medium" w:hAnsi="Rajdhani Medium" w:cs="Rajdhani Medium"/>
                        </w:rPr>
                        <w:t>Datacenter</w:t>
                      </w:r>
                      <w:proofErr w:type="spellEnd"/>
                    </w:p>
                    <w:p w14:paraId="36592FBE" w14:textId="733D1809" w:rsidR="007D50D9" w:rsidRPr="00A201B2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A201B2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Designed Kite, the first highly-available, replicated Key-Value-Store that offers Release Consistency (and thus can be programmed similarly to C/C++11). </w:t>
                      </w:r>
                    </w:p>
                    <w:p w14:paraId="73AFA1B0" w14:textId="7CD42770" w:rsidR="007D50D9" w:rsidRPr="0079558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Kite combines Eventual Store, ABD &amp; Classic </w:t>
                      </w:r>
                      <w:proofErr w:type="spellStart"/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Paxos</w:t>
                      </w:r>
                      <w:proofErr w:type="spellEnd"/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 along with a novel fast/slow path mechanism to ensure both high-performance and availability. </w:t>
                      </w:r>
                    </w:p>
                    <w:p w14:paraId="08A0700A" w14:textId="243CE4F0" w:rsidR="007D50D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Demonstrated the efficacy of Kite by porting three lock-free data structures and showing that Kite outperforms the competition.</w:t>
                      </w:r>
                    </w:p>
                    <w:p w14:paraId="4F278029" w14:textId="77777777" w:rsidR="00C165F8" w:rsidRPr="00795589" w:rsidRDefault="00C165F8" w:rsidP="00C165F8">
                      <w:pPr>
                        <w:pStyle w:val="ListParagraph"/>
                        <w:spacing w:after="0"/>
                        <w:ind w:left="113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  <w:p w14:paraId="54483146" w14:textId="038DF5F8" w:rsidR="007D50D9" w:rsidRPr="007D50D9" w:rsidRDefault="007D50D9" w:rsidP="00B80D03">
                      <w:pPr>
                        <w:spacing w:after="60" w:line="240" w:lineRule="auto"/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  <w:pPrChange w:id="113" w:author="Vasilis Gavrielatos" w:date="2021-02-11T15:15:00Z">
                          <w:pPr>
                            <w:spacing w:after="0" w:line="240" w:lineRule="auto"/>
                            <w:contextualSpacing/>
                            <w:jc w:val="both"/>
                          </w:pPr>
                        </w:pPrChange>
                      </w:pPr>
                      <w:r w:rsidRPr="007D50D9">
                        <w:rPr>
                          <w:rFonts w:ascii="Rajdhani Medium" w:hAnsi="Rajdhani Medium" w:cs="Rajdhani Medium"/>
                        </w:rPr>
                        <w:t>Scale-out</w:t>
                      </w:r>
                      <w:r w:rsidR="00795589">
                        <w:rPr>
                          <w:rFonts w:ascii="Rajdhani Medium" w:hAnsi="Rajdhani Medium" w:cs="Rajdhani Medium"/>
                        </w:rPr>
                        <w:t xml:space="preserve"> </w:t>
                      </w:r>
                      <w:proofErr w:type="spellStart"/>
                      <w:r w:rsidRPr="007D50D9">
                        <w:rPr>
                          <w:rFonts w:ascii="Rajdhani Medium" w:hAnsi="Rajdhani Medium" w:cs="Rajdhani Medium"/>
                        </w:rPr>
                        <w:t>ccNUMA</w:t>
                      </w:r>
                      <w:proofErr w:type="spellEnd"/>
                      <w:r w:rsidRPr="007D50D9">
                        <w:rPr>
                          <w:rFonts w:ascii="Rajdhani Medium" w:hAnsi="Rajdhani Medium" w:cs="Rajdhani Medium"/>
                        </w:rPr>
                        <w:t>: Exploiting Skew with Strongly-Consistent Caching</w:t>
                      </w:r>
                    </w:p>
                    <w:p w14:paraId="29E156AF" w14:textId="547BC802" w:rsidR="007D50D9" w:rsidRPr="0079558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Designed a distributed, RDMA-enabled and multi-threaded Key-Value-Store that balances the load in the face of a skewed access pattern by symmetrically caching the most popular items in all nodes. </w:t>
                      </w:r>
                    </w:p>
                    <w:p w14:paraId="1BFFE25F" w14:textId="396C8ED8" w:rsidR="007D50D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Implemented two fully-distributed protocols to offer two flavours of consistency</w:t>
                      </w:r>
                      <w:r w:rsidR="00A369C1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.</w:t>
                      </w:r>
                    </w:p>
                    <w:p w14:paraId="14B0C82B" w14:textId="77777777" w:rsidR="00C165F8" w:rsidRPr="00795589" w:rsidRDefault="00C165F8" w:rsidP="00C165F8">
                      <w:pPr>
                        <w:pStyle w:val="ListParagraph"/>
                        <w:spacing w:after="0"/>
                        <w:ind w:left="113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  <w:p w14:paraId="0A87A15B" w14:textId="77777777" w:rsidR="007D50D9" w:rsidRDefault="007D50D9" w:rsidP="00B80D03">
                      <w:pPr>
                        <w:spacing w:after="60" w:line="240" w:lineRule="auto"/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  <w:pPrChange w:id="114" w:author="Vasilis Gavrielatos" w:date="2021-02-11T15:15:00Z">
                          <w:pPr>
                            <w:spacing w:after="0" w:line="240" w:lineRule="auto"/>
                            <w:contextualSpacing/>
                            <w:jc w:val="both"/>
                          </w:pPr>
                        </w:pPrChange>
                      </w:pPr>
                      <w:r w:rsidRPr="007D50D9">
                        <w:rPr>
                          <w:rFonts w:ascii="Rajdhani Medium" w:hAnsi="Rajdhani Medium" w:cs="Rajdhani Medium"/>
                        </w:rPr>
                        <w:t>Hermes: Fast and Reliable Data Replication with Linearizability</w:t>
                      </w:r>
                    </w:p>
                    <w:p w14:paraId="775BF28B" w14:textId="08E06A80" w:rsidR="007D50D9" w:rsidRPr="00A201B2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Hermes is an RDMA-enabled, fault-tolerant replication protocol that offers Linearizability over a replicated Key-Value Store</w:t>
                      </w:r>
                      <w:r w:rsidR="00A369C1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.</w:t>
                      </w: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22C51B5" w14:textId="77777777" w:rsidR="007D50D9" w:rsidRPr="0079558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Assisted in design space exploration, protocol design and the paper writing. </w:t>
                      </w:r>
                    </w:p>
                    <w:p w14:paraId="1DAE7324" w14:textId="1FF71D5B" w:rsidR="007D50D9" w:rsidDel="004F4A51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del w:id="115" w:author="Vasilis Gavrielatos" w:date="2021-02-11T15:05:00Z"/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4F4A51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Designed an RDMA-based</w:t>
                      </w:r>
                      <w:ins w:id="116" w:author="Vasilis Gavrielatos" w:date="2021-02-11T15:04:00Z">
                        <w:r w:rsidR="004F4A51" w:rsidRPr="004F4A51">
                          <w:rPr>
                            <w:rFonts w:ascii="Rajdhani" w:hAnsi="Rajdhani" w:cs="Rajdhani"/>
                            <w:sz w:val="18"/>
                            <w:szCs w:val="18"/>
                          </w:rPr>
                          <w:t xml:space="preserve"> version of</w:t>
                        </w:r>
                      </w:ins>
                      <w:r w:rsidRPr="004F4A51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 ZAB to serve as a baseline</w:t>
                      </w:r>
                      <w:ins w:id="117" w:author="Vasilis Gavrielatos" w:date="2021-02-11T15:05:00Z">
                        <w:r w:rsidR="004F4A51">
                          <w:rPr>
                            <w:rFonts w:ascii="Rajdhani" w:hAnsi="Rajdhani" w:cs="Rajdhani"/>
                            <w:sz w:val="18"/>
                            <w:szCs w:val="18"/>
                          </w:rPr>
                          <w:t>.</w:t>
                        </w:r>
                      </w:ins>
                      <w:del w:id="118" w:author="Vasilis Gavrielatos" w:date="2021-02-11T15:05:00Z">
                        <w:r w:rsidRPr="004F4A51" w:rsidDel="004F4A51">
                          <w:rPr>
                            <w:rFonts w:ascii="Rajdhani" w:hAnsi="Rajdhani" w:cs="Rajdhani"/>
                            <w:sz w:val="18"/>
                            <w:szCs w:val="18"/>
                          </w:rPr>
                          <w:delText xml:space="preserve"> </w:delText>
                        </w:r>
                        <w:r w:rsidRPr="00795589" w:rsidDel="004F4A51">
                          <w:rPr>
                            <w:rFonts w:ascii="Rajdhani" w:hAnsi="Rajdhani" w:cs="Rajdhani"/>
                            <w:sz w:val="18"/>
                            <w:szCs w:val="18"/>
                          </w:rPr>
                          <w:delText>to compare against.</w:delText>
                        </w:r>
                      </w:del>
                    </w:p>
                    <w:p w14:paraId="662DDD83" w14:textId="77777777" w:rsidR="004F4A51" w:rsidRDefault="004F4A51" w:rsidP="004F4A5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ins w:id="119" w:author="Vasilis Gavrielatos" w:date="2021-02-11T15:05:00Z"/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  <w:p w14:paraId="4259F0DE" w14:textId="77777777" w:rsidR="00C165F8" w:rsidRPr="004F4A51" w:rsidRDefault="00C165F8" w:rsidP="004F4A51">
                      <w:pPr>
                        <w:pStyle w:val="ListParagraph"/>
                        <w:spacing w:after="0"/>
                        <w:ind w:left="113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  <w:p w14:paraId="262D5958" w14:textId="78ABA732" w:rsidR="007D50D9" w:rsidRDefault="007D50D9" w:rsidP="00B80D03">
                      <w:pPr>
                        <w:spacing w:after="60" w:line="240" w:lineRule="auto"/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  <w:pPrChange w:id="120" w:author="Vasilis Gavrielatos" w:date="2021-02-11T15:15:00Z">
                          <w:pPr>
                            <w:spacing w:after="0" w:line="240" w:lineRule="auto"/>
                            <w:jc w:val="both"/>
                          </w:pPr>
                        </w:pPrChange>
                      </w:pPr>
                      <w:r w:rsidRPr="007D50D9">
                        <w:rPr>
                          <w:rFonts w:ascii="Rajdhani Medium" w:hAnsi="Rajdhani Medium" w:cs="Rajdhani Medium"/>
                        </w:rPr>
                        <w:t>Lazy Release Persistency</w:t>
                      </w:r>
                    </w:p>
                    <w:p w14:paraId="3E3FCC85" w14:textId="77777777" w:rsidR="007D50D9" w:rsidRPr="0079558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A persistency model along with a microarchitectural technique that synergize with language-level memory models to ensure a consistent cut in the NVM after a crash. </w:t>
                      </w:r>
                    </w:p>
                    <w:p w14:paraId="6C3A25EB" w14:textId="0F7A4A85" w:rsidR="007D50D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Assisted in design space exploration, technique design and paper writing.</w:t>
                      </w:r>
                    </w:p>
                    <w:p w14:paraId="618989EF" w14:textId="77777777" w:rsidR="00C165F8" w:rsidRPr="00795589" w:rsidRDefault="00C165F8" w:rsidP="00C165F8">
                      <w:pPr>
                        <w:pStyle w:val="ListParagraph"/>
                        <w:spacing w:after="0"/>
                        <w:ind w:left="113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</w:p>
                    <w:p w14:paraId="5521BCF7" w14:textId="4133F47E" w:rsidR="007D50D9" w:rsidRPr="007D50D9" w:rsidRDefault="007D50D9" w:rsidP="00B80D03">
                      <w:pPr>
                        <w:spacing w:after="60" w:line="240" w:lineRule="auto"/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  <w:pPrChange w:id="121" w:author="Vasilis Gavrielatos" w:date="2021-02-11T15:15:00Z">
                          <w:pPr>
                            <w:spacing w:after="0" w:line="240" w:lineRule="auto"/>
                            <w:jc w:val="both"/>
                          </w:pPr>
                        </w:pPrChange>
                      </w:pPr>
                      <w:r w:rsidRPr="007D50D9">
                        <w:rPr>
                          <w:rFonts w:ascii="Rajdhani Medium" w:hAnsi="Rajdhani Medium" w:cs="Rajdhani Medium"/>
                        </w:rPr>
                        <w:t>Avocado: A Secure In-Memory Distributed Storage System</w:t>
                      </w:r>
                    </w:p>
                    <w:p w14:paraId="6FE824CA" w14:textId="77777777" w:rsidR="007D50D9" w:rsidRPr="0079558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 xml:space="preserve">Avocado is a secure replicated Key-Value Store that leverages Intel SGX, RDMA and the ABD protocol to achieve security, performance and consistency. </w:t>
                      </w:r>
                    </w:p>
                    <w:p w14:paraId="013763E3" w14:textId="6CE767E5" w:rsidR="007D50D9" w:rsidRPr="00795589" w:rsidRDefault="007D50D9" w:rsidP="00C165F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rFonts w:ascii="Rajdhani" w:hAnsi="Rajdhani" w:cs="Rajdhani"/>
                          <w:sz w:val="18"/>
                          <w:szCs w:val="18"/>
                        </w:rPr>
                      </w:pPr>
                      <w:r w:rsidRPr="00795589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Assisted in design space exploration, advised on enforcing consistency and RDMA</w:t>
                      </w:r>
                      <w:r w:rsidR="00A369C1">
                        <w:rPr>
                          <w:rFonts w:ascii="Rajdhani" w:hAnsi="Rajdhani" w:cs="Rajdhan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902A2D" wp14:editId="6301A973">
                <wp:simplePos x="0" y="0"/>
                <wp:positionH relativeFrom="margin">
                  <wp:posOffset>1354455</wp:posOffset>
                </wp:positionH>
                <wp:positionV relativeFrom="paragraph">
                  <wp:posOffset>4474845</wp:posOffset>
                </wp:positionV>
                <wp:extent cx="949960" cy="47498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4E547" w14:textId="62A7053B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EuroSys</w:t>
                            </w:r>
                            <w:proofErr w:type="spellEnd"/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 xml:space="preserve"> '18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2A2D" id="_x0000_s1038" type="#_x0000_t202" style="position:absolute;margin-left:106.65pt;margin-top:352.35pt;width:74.8pt;height:37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" filled="f" stroked="f">
                <v:textbox>
                  <w:txbxContent>
                    <w:p w14:paraId="7214E547" w14:textId="62A7053B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EuroSys</w:t>
                      </w:r>
                      <w:proofErr w:type="spellEnd"/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 xml:space="preserve"> '18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AE3DC6" wp14:editId="51CE9BCF">
                <wp:simplePos x="0" y="0"/>
                <wp:positionH relativeFrom="margin">
                  <wp:posOffset>1358900</wp:posOffset>
                </wp:positionH>
                <wp:positionV relativeFrom="paragraph">
                  <wp:posOffset>5381625</wp:posOffset>
                </wp:positionV>
                <wp:extent cx="949960" cy="70929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0237C" w14:textId="090FADB7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ASPLOS '20</w:t>
                            </w:r>
                          </w:p>
                          <w:p w14:paraId="398804DF" w14:textId="019387B4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Micro Top Picks </w:t>
                            </w:r>
                            <w:r w:rsidR="00A369C1"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Honourable</w:t>
                            </w:r>
                            <w:r w:rsidRPr="00B861FC"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3DC6" id="_x0000_s1039" type="#_x0000_t202" style="position:absolute;margin-left:107pt;margin-top:423.75pt;width:74.8pt;height:55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" filled="f" stroked="f">
                <v:textbox>
                  <w:txbxContent>
                    <w:p w14:paraId="6620237C" w14:textId="090FADB7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sz w:val="24"/>
                          <w:szCs w:val="24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ASPLOS '20</w:t>
                      </w:r>
                    </w:p>
                    <w:p w14:paraId="398804DF" w14:textId="019387B4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 xml:space="preserve">Micro Top Picks </w:t>
                      </w:r>
                      <w:r w:rsidR="00A369C1"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Honourable</w:t>
                      </w:r>
                      <w:r w:rsidRPr="00B861FC"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Mention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907467" wp14:editId="7E3C37C7">
                <wp:simplePos x="0" y="0"/>
                <wp:positionH relativeFrom="margin">
                  <wp:posOffset>1377950</wp:posOffset>
                </wp:positionH>
                <wp:positionV relativeFrom="paragraph">
                  <wp:posOffset>6163310</wp:posOffset>
                </wp:positionV>
                <wp:extent cx="949960" cy="299720"/>
                <wp:effectExtent l="0" t="0" r="0" b="50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188C" w14:textId="77777777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ASPLOS '20</w:t>
                            </w:r>
                          </w:p>
                          <w:p w14:paraId="447AAABF" w14:textId="6D0123D9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7467" id="_x0000_s1040" type="#_x0000_t202" style="position:absolute;margin-left:108.5pt;margin-top:485.3pt;width:74.8pt;height:23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" filled="f" stroked="f">
                <v:textbox>
                  <w:txbxContent>
                    <w:p w14:paraId="60C0188C" w14:textId="77777777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sz w:val="24"/>
                          <w:szCs w:val="24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ASPLOS '20</w:t>
                      </w:r>
                    </w:p>
                    <w:p w14:paraId="447AAABF" w14:textId="6D0123D9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D5D3EA" wp14:editId="6734B67D">
                <wp:simplePos x="0" y="0"/>
                <wp:positionH relativeFrom="margin">
                  <wp:posOffset>1356995</wp:posOffset>
                </wp:positionH>
                <wp:positionV relativeFrom="paragraph">
                  <wp:posOffset>6952615</wp:posOffset>
                </wp:positionV>
                <wp:extent cx="949960" cy="5524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0885" w14:textId="0D68FB49" w:rsid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ATC '21</w:t>
                            </w:r>
                          </w:p>
                          <w:p w14:paraId="0F7CCA28" w14:textId="01B402DC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(submitted)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D3EA" id="_x0000_s1041" type="#_x0000_t202" style="position:absolute;margin-left:106.85pt;margin-top:547.45pt;width:74.8pt;height:4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" filled="f" stroked="f">
                <v:textbox>
                  <w:txbxContent>
                    <w:p w14:paraId="63CC0885" w14:textId="0D68FB49" w:rsid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sz w:val="24"/>
                          <w:szCs w:val="24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ATC '21</w:t>
                      </w:r>
                    </w:p>
                    <w:p w14:paraId="0F7CCA28" w14:textId="01B402DC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(submitted)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43CE5" wp14:editId="6C49DA82">
                <wp:simplePos x="0" y="0"/>
                <wp:positionH relativeFrom="column">
                  <wp:posOffset>2322830</wp:posOffset>
                </wp:positionH>
                <wp:positionV relativeFrom="paragraph">
                  <wp:posOffset>2287905</wp:posOffset>
                </wp:positionV>
                <wp:extent cx="0" cy="5224780"/>
                <wp:effectExtent l="0" t="0" r="381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4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4ED22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pt,180.15pt" to="182.9pt,5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" strokecolor="#a5a5a5 [3206]">
                <v:stroke dashstyle="dash"/>
              </v:lin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E8B754" wp14:editId="6850AC27">
                <wp:simplePos x="0" y="0"/>
                <wp:positionH relativeFrom="margin">
                  <wp:posOffset>1348105</wp:posOffset>
                </wp:positionH>
                <wp:positionV relativeFrom="paragraph">
                  <wp:posOffset>2231229</wp:posOffset>
                </wp:positionV>
                <wp:extent cx="949960" cy="474980"/>
                <wp:effectExtent l="0" t="0" r="0" b="12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54BA" w14:textId="4F0D2F47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EuroSys</w:t>
                            </w:r>
                            <w:proofErr w:type="spellEnd"/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 xml:space="preserve"> '21</w:t>
                            </w:r>
                          </w:p>
                          <w:p w14:paraId="3455CA2B" w14:textId="538F7355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(to appear)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B754" id="_x0000_s1042" type="#_x0000_t202" style="position:absolute;margin-left:106.15pt;margin-top:175.7pt;width:74.8pt;height:37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" filled="f" stroked="f">
                <v:textbox>
                  <w:txbxContent>
                    <w:p w14:paraId="414854BA" w14:textId="4F0D2F47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sz w:val="24"/>
                          <w:szCs w:val="24"/>
                        </w:rPr>
                      </w:pPr>
                      <w:proofErr w:type="spellStart"/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EuroSys</w:t>
                      </w:r>
                      <w:proofErr w:type="spellEnd"/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 xml:space="preserve"> '21</w:t>
                      </w:r>
                    </w:p>
                    <w:p w14:paraId="3455CA2B" w14:textId="538F7355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(to appear)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12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8AFFD5" wp14:editId="79E948FA">
                <wp:simplePos x="0" y="0"/>
                <wp:positionH relativeFrom="margin">
                  <wp:posOffset>2244090</wp:posOffset>
                </wp:positionH>
                <wp:positionV relativeFrom="paragraph">
                  <wp:posOffset>7874796</wp:posOffset>
                </wp:positionV>
                <wp:extent cx="2389505" cy="140462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30F40" w14:textId="5A3B92A8" w:rsidR="00795589" w:rsidRPr="009C2040" w:rsidRDefault="00795589" w:rsidP="00795589">
                            <w:pPr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5589"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AFFD5" id="_x0000_s1043" type="#_x0000_t202" style="position:absolute;margin-left:176.7pt;margin-top:620.05pt;width:188.1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" filled="f" stroked="f">
                <v:textbox style="mso-fit-shape-to-text:t">
                  <w:txbxContent>
                    <w:p w14:paraId="2AD30F40" w14:textId="5A3B92A8" w:rsidR="00795589" w:rsidRPr="009C2040" w:rsidRDefault="00795589" w:rsidP="00795589">
                      <w:pPr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</w:pPr>
                      <w:r w:rsidRPr="00795589"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B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E7033" wp14:editId="147ACB27">
                <wp:simplePos x="0" y="0"/>
                <wp:positionH relativeFrom="column">
                  <wp:posOffset>2317032</wp:posOffset>
                </wp:positionH>
                <wp:positionV relativeFrom="paragraph">
                  <wp:posOffset>-157227</wp:posOffset>
                </wp:positionV>
                <wp:extent cx="0" cy="169226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2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5A1A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-12.4pt" to="182.4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" strokecolor="#a5a5a5 [3206]">
                <v:stroke dashstyle="dash"/>
              </v:line>
            </w:pict>
          </mc:Fallback>
        </mc:AlternateContent>
      </w:r>
      <w:r w:rsidR="00176E8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761706" wp14:editId="45D06325">
                <wp:simplePos x="0" y="0"/>
                <wp:positionH relativeFrom="margin">
                  <wp:posOffset>2322195</wp:posOffset>
                </wp:positionH>
                <wp:positionV relativeFrom="paragraph">
                  <wp:posOffset>-230505</wp:posOffset>
                </wp:positionV>
                <wp:extent cx="3371215" cy="1979295"/>
                <wp:effectExtent l="0" t="0" r="0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97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DA6F" w14:textId="7777777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</w:pPr>
                            <w:r w:rsidRPr="009C2040"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  <w:t>Ph.D. in Computer Science</w:t>
                            </w:r>
                            <w:r w:rsidRPr="009C2040">
                              <w:rPr>
                                <w:rFonts w:ascii="Rajdhani Medium" w:hAnsi="Rajdhani Medium" w:cs="Rajdhani Medium"/>
                              </w:rPr>
                              <w:t xml:space="preserve"> </w:t>
                            </w:r>
                          </w:p>
                          <w:p w14:paraId="4A027A00" w14:textId="67348BA3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- Thesis: Enforcing Consistency in the </w:t>
                            </w:r>
                            <w:proofErr w:type="spellStart"/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Datacenter</w:t>
                            </w:r>
                            <w:proofErr w:type="spellEnd"/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989730" w14:textId="7777777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- Advisor: Vijay Nagarajan; Secondary Advisor: Boris Grot </w:t>
                            </w:r>
                          </w:p>
                          <w:p w14:paraId="7F2D2522" w14:textId="5C0F360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- Sponsored by ARM Centre of Excellence</w:t>
                            </w:r>
                          </w:p>
                          <w:p w14:paraId="5CC78934" w14:textId="6DE78048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</w:rPr>
                            </w:pPr>
                          </w:p>
                          <w:p w14:paraId="32D606E4" w14:textId="7F6AE663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</w:pPr>
                            <w:r w:rsidRPr="009C2040"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  <w:t>M.Sc</w:t>
                            </w:r>
                            <w:r w:rsidR="0043372A"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  <w:t>.</w:t>
                            </w:r>
                            <w:r w:rsidRPr="009C2040"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  <w:t xml:space="preserve"> by research in Computer Science, </w:t>
                            </w:r>
                          </w:p>
                          <w:p w14:paraId="5A1DF4E2" w14:textId="7777777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- Thesis: An RDMA-based skew-aware Key-Value Store </w:t>
                            </w:r>
                          </w:p>
                          <w:p w14:paraId="653135AD" w14:textId="57D32421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- Advisor: Vijay Nagarajan; Secondary Advisor: Boris Grot</w:t>
                            </w:r>
                          </w:p>
                          <w:p w14:paraId="3DAEB62F" w14:textId="728FF559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</w:rPr>
                            </w:pPr>
                          </w:p>
                          <w:p w14:paraId="53FF099A" w14:textId="7777777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</w:pPr>
                            <w:r w:rsidRPr="009C2040">
                              <w:rPr>
                                <w:rFonts w:ascii="Rajdhani Medium" w:hAnsi="Rajdhani Medium" w:cs="Rajdhani Medium"/>
                                <w:sz w:val="24"/>
                                <w:szCs w:val="24"/>
                              </w:rPr>
                              <w:t xml:space="preserve">B.Sc. &amp; M.Sc. in Electrical &amp; Computer Engineering </w:t>
                            </w:r>
                          </w:p>
                          <w:p w14:paraId="42D2BD77" w14:textId="7777777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- Thesis: Heterogeneous links in VC-based Network-on-Chips </w:t>
                            </w:r>
                          </w:p>
                          <w:p w14:paraId="17C45417" w14:textId="7A2043B7" w:rsidR="009C2040" w:rsidRPr="009C2040" w:rsidRDefault="009C2040" w:rsidP="00B42586">
                            <w:pPr>
                              <w:contextualSpacing/>
                              <w:jc w:val="both"/>
                              <w:rPr>
                                <w:rFonts w:ascii="Rajdhani" w:hAnsi="Rajdhani" w:cs="Rajdha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 xml:space="preserve">- Advisor: George </w:t>
                            </w:r>
                            <w:proofErr w:type="spellStart"/>
                            <w:r w:rsidRPr="009C2040">
                              <w:rPr>
                                <w:rFonts w:ascii="Rajdhani" w:hAnsi="Rajdhani" w:cs="Rajdhani"/>
                                <w:sz w:val="20"/>
                                <w:szCs w:val="20"/>
                              </w:rPr>
                              <w:t>Dimitrakopoulos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1706" id="_x0000_s1044" type="#_x0000_t202" style="position:absolute;margin-left:182.85pt;margin-top:-18.15pt;width:265.45pt;height:155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" filled="f" stroked="f">
                <v:textbox>
                  <w:txbxContent>
                    <w:p w14:paraId="65DDDA6F" w14:textId="7777777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</w:pPr>
                      <w:r w:rsidRPr="009C2040"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  <w:t>Ph.D. in Computer Science</w:t>
                      </w:r>
                      <w:r w:rsidRPr="009C2040">
                        <w:rPr>
                          <w:rFonts w:ascii="Rajdhani Medium" w:hAnsi="Rajdhani Medium" w:cs="Rajdhani Medium"/>
                        </w:rPr>
                        <w:t xml:space="preserve"> </w:t>
                      </w:r>
                    </w:p>
                    <w:p w14:paraId="4A027A00" w14:textId="67348BA3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- Thesis: Enforcing Consistency in the </w:t>
                      </w:r>
                      <w:proofErr w:type="spellStart"/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Datacenter</w:t>
                      </w:r>
                      <w:proofErr w:type="spellEnd"/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989730" w14:textId="7777777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- Advisor: Vijay Nagarajan; Secondary Advisor: Boris Grot </w:t>
                      </w:r>
                    </w:p>
                    <w:p w14:paraId="7F2D2522" w14:textId="5C0F360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- Sponsored by ARM Centre of Excellence</w:t>
                      </w:r>
                    </w:p>
                    <w:p w14:paraId="5CC78934" w14:textId="6DE78048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</w:rPr>
                      </w:pPr>
                    </w:p>
                    <w:p w14:paraId="32D606E4" w14:textId="7F6AE663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</w:pPr>
                      <w:r w:rsidRPr="009C2040"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  <w:t>M.Sc</w:t>
                      </w:r>
                      <w:r w:rsidR="0043372A"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  <w:t>.</w:t>
                      </w:r>
                      <w:r w:rsidRPr="009C2040"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  <w:t xml:space="preserve"> by research in Computer Science, </w:t>
                      </w:r>
                    </w:p>
                    <w:p w14:paraId="5A1DF4E2" w14:textId="7777777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- Thesis: An RDMA-based skew-aware Key-Value Store </w:t>
                      </w:r>
                    </w:p>
                    <w:p w14:paraId="653135AD" w14:textId="57D32421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- Advisor: Vijay Nagarajan; Secondary Advisor: Boris Grot</w:t>
                      </w:r>
                    </w:p>
                    <w:p w14:paraId="3DAEB62F" w14:textId="728FF559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 Medium" w:hAnsi="Rajdhani Medium" w:cs="Rajdhani Medium"/>
                        </w:rPr>
                      </w:pPr>
                    </w:p>
                    <w:p w14:paraId="53FF099A" w14:textId="7777777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</w:pPr>
                      <w:r w:rsidRPr="009C2040">
                        <w:rPr>
                          <w:rFonts w:ascii="Rajdhani Medium" w:hAnsi="Rajdhani Medium" w:cs="Rajdhani Medium"/>
                          <w:sz w:val="24"/>
                          <w:szCs w:val="24"/>
                        </w:rPr>
                        <w:t xml:space="preserve">B.Sc. &amp; M.Sc. in Electrical &amp; Computer Engineering </w:t>
                      </w:r>
                    </w:p>
                    <w:p w14:paraId="42D2BD77" w14:textId="7777777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- Thesis: Heterogeneous links in VC-based Network-on-Chips </w:t>
                      </w:r>
                    </w:p>
                    <w:p w14:paraId="17C45417" w14:textId="7A2043B7" w:rsidR="009C2040" w:rsidRPr="009C2040" w:rsidRDefault="009C2040" w:rsidP="00B42586">
                      <w:pPr>
                        <w:contextualSpacing/>
                        <w:jc w:val="both"/>
                        <w:rPr>
                          <w:rFonts w:ascii="Rajdhani" w:hAnsi="Rajdhani" w:cs="Rajdhani"/>
                          <w:b/>
                          <w:bCs/>
                          <w:sz w:val="20"/>
                          <w:szCs w:val="20"/>
                        </w:rPr>
                      </w:pPr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 xml:space="preserve">- Advisor: George </w:t>
                      </w:r>
                      <w:proofErr w:type="spellStart"/>
                      <w:r w:rsidRPr="009C2040">
                        <w:rPr>
                          <w:rFonts w:ascii="Rajdhani" w:hAnsi="Rajdhani" w:cs="Rajdhani"/>
                          <w:sz w:val="20"/>
                          <w:szCs w:val="20"/>
                        </w:rPr>
                        <w:t>Dimitrakopoulos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8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CFC719" wp14:editId="66786352">
                <wp:simplePos x="0" y="0"/>
                <wp:positionH relativeFrom="margin">
                  <wp:posOffset>2217420</wp:posOffset>
                </wp:positionH>
                <wp:positionV relativeFrom="paragraph">
                  <wp:posOffset>-543560</wp:posOffset>
                </wp:positionV>
                <wp:extent cx="1168400" cy="140462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1A6F4" w14:textId="292FE91E" w:rsidR="009C2040" w:rsidRPr="009C2040" w:rsidRDefault="009C2040" w:rsidP="009C2040">
                            <w:pPr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2040">
                              <w:rPr>
                                <w:rFonts w:ascii="Rajdhani Semibold" w:hAnsi="Rajdhani Semibold" w:cs="Rajdhani Semibold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FC719" id="_x0000_s1045" type="#_x0000_t202" style="position:absolute;margin-left:174.6pt;margin-top:-42.8pt;width:9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" filled="f" stroked="f">
                <v:textbox style="mso-fit-shape-to-text:t">
                  <w:txbxContent>
                    <w:p w14:paraId="1A31A6F4" w14:textId="292FE91E" w:rsidR="009C2040" w:rsidRPr="009C2040" w:rsidRDefault="009C2040" w:rsidP="009C2040">
                      <w:pPr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</w:pPr>
                      <w:r w:rsidRPr="009C2040">
                        <w:rPr>
                          <w:rFonts w:ascii="Rajdhani Semibold" w:hAnsi="Rajdhani Semibold" w:cs="Rajdhani Semibold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5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14D301" wp14:editId="33873BAC">
                <wp:simplePos x="0" y="0"/>
                <wp:positionH relativeFrom="column">
                  <wp:posOffset>-266700</wp:posOffset>
                </wp:positionH>
                <wp:positionV relativeFrom="paragraph">
                  <wp:posOffset>-219075</wp:posOffset>
                </wp:positionV>
                <wp:extent cx="923925" cy="619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9F5B8" w14:textId="7FEB3CA9" w:rsidR="00B9216B" w:rsidRPr="00B9216B" w:rsidRDefault="00B9216B">
                            <w:pPr>
                              <w:rPr>
                                <w:rFonts w:ascii="Rajdhani" w:hAnsi="Rajdhani" w:cs="Rajdhani"/>
                                <w:color w:val="AEAAAA" w:themeColor="background2" w:themeShade="BF"/>
                                <w:sz w:val="100"/>
                                <w:szCs w:val="100"/>
                              </w:rPr>
                            </w:pPr>
                            <w:r w:rsidRPr="00B9216B">
                              <w:rPr>
                                <w:rFonts w:ascii="Rajdhani" w:hAnsi="Rajdhani" w:cs="Rajdhani"/>
                                <w:color w:val="AEAAAA" w:themeColor="background2" w:themeShade="BF"/>
                                <w:sz w:val="100"/>
                                <w:szCs w:val="100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D301" id="_x0000_s1046" type="#_x0000_t202" style="position:absolute;margin-left:-21pt;margin-top:-17.25pt;width:72.75pt;height:4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" filled="f" stroked="f">
                <v:textbox>
                  <w:txbxContent>
                    <w:p w14:paraId="7929F5B8" w14:textId="7FEB3CA9" w:rsidR="00B9216B" w:rsidRPr="00B9216B" w:rsidRDefault="00B9216B">
                      <w:pPr>
                        <w:rPr>
                          <w:rFonts w:ascii="Rajdhani" w:hAnsi="Rajdhani" w:cs="Rajdhani"/>
                          <w:color w:val="AEAAAA" w:themeColor="background2" w:themeShade="BF"/>
                          <w:sz w:val="100"/>
                          <w:szCs w:val="100"/>
                        </w:rPr>
                      </w:pPr>
                      <w:r w:rsidRPr="00B9216B">
                        <w:rPr>
                          <w:rFonts w:ascii="Rajdhani" w:hAnsi="Rajdhani" w:cs="Rajdhani"/>
                          <w:color w:val="AEAAAA" w:themeColor="background2" w:themeShade="BF"/>
                          <w:sz w:val="100"/>
                          <w:szCs w:val="100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B425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43361" wp14:editId="66090B20">
                <wp:simplePos x="0" y="0"/>
                <wp:positionH relativeFrom="column">
                  <wp:posOffset>-593725</wp:posOffset>
                </wp:positionH>
                <wp:positionV relativeFrom="paragraph">
                  <wp:posOffset>-736600</wp:posOffset>
                </wp:positionV>
                <wp:extent cx="1600200" cy="16002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656D2" id="Oval 3" o:spid="_x0000_s1026" style="position:absolute;margin-left:-46.75pt;margin-top:-58pt;width:126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" fillcolor="#f2f2f2 [3052]" stroked="f" strokeweight="1pt">
                <v:stroke joinstyle="miter"/>
              </v:oval>
            </w:pict>
          </mc:Fallback>
        </mc:AlternateContent>
      </w:r>
      <w:r w:rsidR="00B42586">
        <w:rPr>
          <w:noProof/>
        </w:rPr>
        <w:drawing>
          <wp:anchor distT="0" distB="0" distL="114300" distR="114300" simplePos="0" relativeHeight="251711488" behindDoc="0" locked="0" layoutInCell="1" allowOverlap="1" wp14:anchorId="7D45CFEF" wp14:editId="49CD001E">
            <wp:simplePos x="0" y="0"/>
            <wp:positionH relativeFrom="column">
              <wp:posOffset>-695325</wp:posOffset>
            </wp:positionH>
            <wp:positionV relativeFrom="paragraph">
              <wp:posOffset>7505700</wp:posOffset>
            </wp:positionV>
            <wp:extent cx="1844040" cy="1844040"/>
            <wp:effectExtent l="0" t="0" r="3810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1F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933A54" wp14:editId="588A4FBF">
                <wp:simplePos x="0" y="0"/>
                <wp:positionH relativeFrom="margin">
                  <wp:posOffset>1345490</wp:posOffset>
                </wp:positionH>
                <wp:positionV relativeFrom="paragraph">
                  <wp:posOffset>1102104</wp:posOffset>
                </wp:positionV>
                <wp:extent cx="950026" cy="564078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026" cy="564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2AA34" w14:textId="77777777" w:rsid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2009-2015</w:t>
                            </w:r>
                          </w:p>
                          <w:p w14:paraId="52FE2B53" w14:textId="370BC256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DUTH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3A54" id="_x0000_s1047" type="#_x0000_t202" style="position:absolute;margin-left:105.95pt;margin-top:86.8pt;width:74.8pt;height:44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" filled="f" stroked="f">
                <v:textbox>
                  <w:txbxContent>
                    <w:p w14:paraId="2382AA34" w14:textId="77777777" w:rsid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sz w:val="24"/>
                          <w:szCs w:val="24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2009-2015</w:t>
                      </w:r>
                    </w:p>
                    <w:p w14:paraId="52FE2B53" w14:textId="370BC256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DUTH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1F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BFB1094" wp14:editId="4D222BDA">
                <wp:simplePos x="0" y="0"/>
                <wp:positionH relativeFrom="margin">
                  <wp:posOffset>1345490</wp:posOffset>
                </wp:positionH>
                <wp:positionV relativeFrom="paragraph">
                  <wp:posOffset>514993</wp:posOffset>
                </wp:positionV>
                <wp:extent cx="950026" cy="564078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026" cy="564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15F83" w14:textId="77777777" w:rsid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>2016-2017</w:t>
                            </w:r>
                          </w:p>
                          <w:p w14:paraId="3FF9F56D" w14:textId="1959DFF0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University of Edinburgh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1094" id="_x0000_s1048" type="#_x0000_t202" style="position:absolute;margin-left:105.95pt;margin-top:40.55pt;width:74.8pt;height:44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" filled="f" stroked="f">
                <v:textbox>
                  <w:txbxContent>
                    <w:p w14:paraId="16215F83" w14:textId="77777777" w:rsid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sz w:val="24"/>
                          <w:szCs w:val="24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>2016-2017</w:t>
                      </w:r>
                    </w:p>
                    <w:p w14:paraId="3FF9F56D" w14:textId="1959DFF0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University of Edinburgh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1F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A185027" wp14:editId="32F91F64">
                <wp:simplePos x="0" y="0"/>
                <wp:positionH relativeFrom="margin">
                  <wp:posOffset>1347849</wp:posOffset>
                </wp:positionH>
                <wp:positionV relativeFrom="paragraph">
                  <wp:posOffset>-213756</wp:posOffset>
                </wp:positionV>
                <wp:extent cx="950026" cy="56407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026" cy="564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FA33" w14:textId="6EC74ACC" w:rsidR="00B861FC" w:rsidRPr="00B861FC" w:rsidRDefault="00B861FC" w:rsidP="00B861FC">
                            <w:pPr>
                              <w:contextualSpacing/>
                              <w:jc w:val="center"/>
                              <w:rPr>
                                <w:rFonts w:ascii="Rajdhani" w:hAnsi="Rajdhani" w:cs="Rajdhani"/>
                                <w:b/>
                                <w:b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61FC">
                              <w:rPr>
                                <w:rFonts w:ascii="Rajdhani" w:hAnsi="Rajdhani" w:cs="Rajdhani"/>
                                <w:sz w:val="24"/>
                                <w:szCs w:val="24"/>
                              </w:rPr>
                              <w:t xml:space="preserve">Since 2017 </w:t>
                            </w:r>
                            <w:r w:rsidRPr="00B861FC">
                              <w:rPr>
                                <w:rFonts w:ascii="Rajdhani" w:hAnsi="Rajdhani" w:cs="Rajdha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University of Edinburgh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5027" id="_x0000_s1049" type="#_x0000_t202" style="position:absolute;margin-left:106.15pt;margin-top:-16.85pt;width:74.8pt;height:44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bjDQIAAPo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" filled="f" stroked="f">
                <v:textbox>
                  <w:txbxContent>
                    <w:p w14:paraId="4AFEFA33" w14:textId="6EC74ACC" w:rsidR="00B861FC" w:rsidRPr="00B861FC" w:rsidRDefault="00B861FC" w:rsidP="00B861FC">
                      <w:pPr>
                        <w:contextualSpacing/>
                        <w:jc w:val="center"/>
                        <w:rPr>
                          <w:rFonts w:ascii="Rajdhani" w:hAnsi="Rajdhani" w:cs="Rajdhani"/>
                          <w:b/>
                          <w:b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61FC">
                        <w:rPr>
                          <w:rFonts w:ascii="Rajdhani" w:hAnsi="Rajdhani" w:cs="Rajdhani"/>
                          <w:sz w:val="24"/>
                          <w:szCs w:val="24"/>
                        </w:rPr>
                        <w:t xml:space="preserve">Since 2017 </w:t>
                      </w:r>
                      <w:r w:rsidRPr="00B861FC">
                        <w:rPr>
                          <w:rFonts w:ascii="Rajdhani" w:hAnsi="Rajdhani" w:cs="Rajdhani"/>
                          <w:color w:val="767171" w:themeColor="background2" w:themeShade="80"/>
                          <w:sz w:val="18"/>
                          <w:szCs w:val="18"/>
                        </w:rPr>
                        <w:t>University of Edinburgh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589">
        <w:rPr>
          <w:noProof/>
        </w:rPr>
        <w:t xml:space="preserve"> </w:t>
      </w:r>
      <w:r w:rsidR="007D50D9">
        <w:rPr>
          <w:noProof/>
        </w:rPr>
        <w:t xml:space="preserve">     </w:t>
      </w:r>
    </w:p>
    <w:sectPr w:rsidR="000534D5" w:rsidRPr="00C1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Rajdhani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179"/>
    <w:multiLevelType w:val="hybridMultilevel"/>
    <w:tmpl w:val="A4224008"/>
    <w:lvl w:ilvl="0" w:tplc="E60AA6FC"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1BC"/>
    <w:multiLevelType w:val="hybridMultilevel"/>
    <w:tmpl w:val="D7D236F6"/>
    <w:lvl w:ilvl="0" w:tplc="E60AA6FC">
      <w:start w:val="2"/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564BE"/>
    <w:multiLevelType w:val="hybridMultilevel"/>
    <w:tmpl w:val="2FA8AF0A"/>
    <w:lvl w:ilvl="0" w:tplc="E60AA6FC">
      <w:start w:val="2"/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C686B"/>
    <w:multiLevelType w:val="hybridMultilevel"/>
    <w:tmpl w:val="26504208"/>
    <w:lvl w:ilvl="0" w:tplc="E60AA6FC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3B6E"/>
    <w:multiLevelType w:val="hybridMultilevel"/>
    <w:tmpl w:val="AADC5C48"/>
    <w:lvl w:ilvl="0" w:tplc="B722170C"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E7989"/>
    <w:multiLevelType w:val="hybridMultilevel"/>
    <w:tmpl w:val="9B50B754"/>
    <w:lvl w:ilvl="0" w:tplc="8A12434E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72002"/>
    <w:multiLevelType w:val="hybridMultilevel"/>
    <w:tmpl w:val="56E4D024"/>
    <w:lvl w:ilvl="0" w:tplc="8A12434E">
      <w:start w:val="2"/>
      <w:numFmt w:val="bullet"/>
      <w:lvlText w:val="-"/>
      <w:lvlJc w:val="left"/>
      <w:pPr>
        <w:ind w:left="113" w:hanging="113"/>
      </w:pPr>
      <w:rPr>
        <w:rFonts w:ascii="Rajdhani" w:eastAsiaTheme="minorHAnsi" w:hAnsi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36A08"/>
    <w:multiLevelType w:val="hybridMultilevel"/>
    <w:tmpl w:val="373C514C"/>
    <w:lvl w:ilvl="0" w:tplc="E60AA6FC"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57CA"/>
    <w:multiLevelType w:val="hybridMultilevel"/>
    <w:tmpl w:val="1D56B43C"/>
    <w:lvl w:ilvl="0" w:tplc="6046D99A">
      <w:start w:val="2"/>
      <w:numFmt w:val="bullet"/>
      <w:lvlText w:val="-"/>
      <w:lvlJc w:val="left"/>
      <w:pPr>
        <w:ind w:left="227" w:firstLine="133"/>
      </w:pPr>
      <w:rPr>
        <w:rFonts w:ascii="Rajdhani" w:eastAsiaTheme="minorHAnsi" w:hAnsi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3E3842"/>
    <w:multiLevelType w:val="hybridMultilevel"/>
    <w:tmpl w:val="1316745C"/>
    <w:lvl w:ilvl="0" w:tplc="E60AA6FC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43922"/>
    <w:multiLevelType w:val="hybridMultilevel"/>
    <w:tmpl w:val="A79EE776"/>
    <w:lvl w:ilvl="0" w:tplc="E60AA6FC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5010F"/>
    <w:multiLevelType w:val="hybridMultilevel"/>
    <w:tmpl w:val="B97C520E"/>
    <w:lvl w:ilvl="0" w:tplc="E60AA6FC"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B85F27"/>
    <w:multiLevelType w:val="hybridMultilevel"/>
    <w:tmpl w:val="6D2A61E6"/>
    <w:lvl w:ilvl="0" w:tplc="E60AA6FC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0299A"/>
    <w:multiLevelType w:val="hybridMultilevel"/>
    <w:tmpl w:val="A50C2B20"/>
    <w:lvl w:ilvl="0" w:tplc="E60AA6FC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10142"/>
    <w:multiLevelType w:val="hybridMultilevel"/>
    <w:tmpl w:val="C3669DFC"/>
    <w:lvl w:ilvl="0" w:tplc="E60AA6FC">
      <w:start w:val="2"/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CB3787"/>
    <w:multiLevelType w:val="hybridMultilevel"/>
    <w:tmpl w:val="E07EF570"/>
    <w:lvl w:ilvl="0" w:tplc="B722170C"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37B94"/>
    <w:multiLevelType w:val="hybridMultilevel"/>
    <w:tmpl w:val="84ECCBFA"/>
    <w:lvl w:ilvl="0" w:tplc="E60AA6FC">
      <w:start w:val="2"/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8E32E7"/>
    <w:multiLevelType w:val="hybridMultilevel"/>
    <w:tmpl w:val="1D1650CA"/>
    <w:lvl w:ilvl="0" w:tplc="E60AA6FC">
      <w:start w:val="2"/>
      <w:numFmt w:val="bullet"/>
      <w:lvlText w:val="-"/>
      <w:lvlJc w:val="left"/>
      <w:pPr>
        <w:ind w:left="360" w:hanging="360"/>
      </w:pPr>
      <w:rPr>
        <w:rFonts w:ascii="Rajdhani" w:eastAsiaTheme="minorHAnsi" w:hAnsi="Rajdhani" w:cs="Rajdhani" w:hint="default"/>
        <w:b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695B52"/>
    <w:multiLevelType w:val="hybridMultilevel"/>
    <w:tmpl w:val="303A90D4"/>
    <w:lvl w:ilvl="0" w:tplc="E60AA6FC">
      <w:start w:val="2"/>
      <w:numFmt w:val="bullet"/>
      <w:lvlText w:val="-"/>
      <w:lvlJc w:val="left"/>
      <w:pPr>
        <w:ind w:left="720" w:hanging="360"/>
      </w:pPr>
      <w:rPr>
        <w:rFonts w:ascii="Rajdhani" w:eastAsiaTheme="minorHAnsi" w:hAnsi="Rajdhani" w:cs="Rajdhan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17"/>
  </w:num>
  <w:num w:numId="11">
    <w:abstractNumId w:val="16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1"/>
  </w:num>
  <w:num w:numId="17">
    <w:abstractNumId w:val="6"/>
  </w:num>
  <w:num w:numId="18">
    <w:abstractNumId w:val="8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silis Gavrielatos">
    <w15:presenceInfo w15:providerId="Windows Live" w15:userId="7296e4b5ca7096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6B"/>
    <w:rsid w:val="000534D5"/>
    <w:rsid w:val="00076EC8"/>
    <w:rsid w:val="00176E8A"/>
    <w:rsid w:val="002100E6"/>
    <w:rsid w:val="00344DE5"/>
    <w:rsid w:val="003707EF"/>
    <w:rsid w:val="0039178C"/>
    <w:rsid w:val="003A5E71"/>
    <w:rsid w:val="0043372A"/>
    <w:rsid w:val="00451127"/>
    <w:rsid w:val="00487F56"/>
    <w:rsid w:val="004F4A51"/>
    <w:rsid w:val="00500E96"/>
    <w:rsid w:val="006274C5"/>
    <w:rsid w:val="00651B9F"/>
    <w:rsid w:val="00656844"/>
    <w:rsid w:val="006740B0"/>
    <w:rsid w:val="00680790"/>
    <w:rsid w:val="00795589"/>
    <w:rsid w:val="007D50D9"/>
    <w:rsid w:val="008645EC"/>
    <w:rsid w:val="008D6EFF"/>
    <w:rsid w:val="008E5F34"/>
    <w:rsid w:val="00945DFE"/>
    <w:rsid w:val="009A6027"/>
    <w:rsid w:val="009C2040"/>
    <w:rsid w:val="00A06380"/>
    <w:rsid w:val="00A06A22"/>
    <w:rsid w:val="00A201B2"/>
    <w:rsid w:val="00A369C1"/>
    <w:rsid w:val="00AD5CAF"/>
    <w:rsid w:val="00B42586"/>
    <w:rsid w:val="00B80D03"/>
    <w:rsid w:val="00B861FC"/>
    <w:rsid w:val="00B9216B"/>
    <w:rsid w:val="00C165F8"/>
    <w:rsid w:val="00EB5A79"/>
    <w:rsid w:val="00F0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F96E"/>
  <w15:chartTrackingRefBased/>
  <w15:docId w15:val="{30A8C35B-6909-4B1F-815C-31ED4C05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0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5A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06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asigavr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asigavr1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asigavr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vasigavr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Kalliopi Charakopidou</dc:creator>
  <cp:keywords/>
  <dc:description/>
  <cp:lastModifiedBy>Vasilis Gavrielatos</cp:lastModifiedBy>
  <cp:revision>26</cp:revision>
  <cp:lastPrinted>2021-02-11T16:06:00Z</cp:lastPrinted>
  <dcterms:created xsi:type="dcterms:W3CDTF">2021-02-10T18:42:00Z</dcterms:created>
  <dcterms:modified xsi:type="dcterms:W3CDTF">2021-02-11T16:12:00Z</dcterms:modified>
</cp:coreProperties>
</file>